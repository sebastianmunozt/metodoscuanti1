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E8C51" w14:textId="77777777" w:rsidR="0078519B" w:rsidRDefault="0078519B">
      <w:pPr>
        <w:spacing w:before="240" w:after="240"/>
        <w:jc w:val="both"/>
        <w:rPr>
          <w:rFonts w:ascii="Times New Roman" w:eastAsia="Times New Roman" w:hAnsi="Times New Roman" w:cs="Times New Roman"/>
          <w:b/>
          <w:sz w:val="24"/>
          <w:szCs w:val="24"/>
        </w:rPr>
      </w:pPr>
    </w:p>
    <w:p w14:paraId="46F9FD88"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E67A1EA" wp14:editId="68BB79E7">
            <wp:extent cx="3787613" cy="276852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787613" cy="2768524"/>
                    </a:xfrm>
                    <a:prstGeom prst="rect">
                      <a:avLst/>
                    </a:prstGeom>
                    <a:ln/>
                  </pic:spPr>
                </pic:pic>
              </a:graphicData>
            </a:graphic>
          </wp:inline>
        </w:drawing>
      </w:r>
    </w:p>
    <w:p w14:paraId="7F8018DA"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Departamento de antropología</w:t>
      </w:r>
    </w:p>
    <w:p w14:paraId="70466A37" w14:textId="77777777" w:rsidR="0078519B" w:rsidRDefault="0078519B">
      <w:pPr>
        <w:spacing w:before="240" w:after="240"/>
        <w:jc w:val="center"/>
        <w:rPr>
          <w:rFonts w:ascii="Times New Roman" w:eastAsia="Times New Roman" w:hAnsi="Times New Roman" w:cs="Times New Roman"/>
          <w:b/>
          <w:sz w:val="24"/>
          <w:szCs w:val="24"/>
        </w:rPr>
      </w:pPr>
    </w:p>
    <w:p w14:paraId="5865A61B" w14:textId="77777777" w:rsidR="0078519B"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¿Cómo perciben y jerarquizan los estudiantes de Antropología en la Universidad Alberto Hurtado los elementos que definen una buena calidad de docencia?</w:t>
      </w:r>
    </w:p>
    <w:p w14:paraId="4EA249D3" w14:textId="77777777" w:rsidR="0078519B" w:rsidRDefault="0078519B">
      <w:pPr>
        <w:spacing w:before="240" w:after="240"/>
        <w:jc w:val="center"/>
        <w:rPr>
          <w:rFonts w:ascii="Times New Roman" w:eastAsia="Times New Roman" w:hAnsi="Times New Roman" w:cs="Times New Roman"/>
          <w:b/>
          <w:sz w:val="24"/>
          <w:szCs w:val="24"/>
        </w:rPr>
      </w:pPr>
    </w:p>
    <w:p w14:paraId="42F712B2"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Tomas (Lux) </w:t>
      </w:r>
      <w:proofErr w:type="spellStart"/>
      <w:r>
        <w:rPr>
          <w:rFonts w:ascii="Times New Roman" w:eastAsia="Times New Roman" w:hAnsi="Times New Roman" w:cs="Times New Roman"/>
          <w:b/>
          <w:sz w:val="24"/>
          <w:szCs w:val="24"/>
        </w:rPr>
        <w:t>Catejo</w:t>
      </w:r>
      <w:proofErr w:type="spellEnd"/>
    </w:p>
    <w:p w14:paraId="1B9517D9"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Ninon Lagos Bustos</w:t>
      </w:r>
    </w:p>
    <w:p w14:paraId="41C0A9DD"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Daniela Farias Navarro</w:t>
      </w:r>
    </w:p>
    <w:p w14:paraId="17414872"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Emilia Fis</w:t>
      </w:r>
    </w:p>
    <w:p w14:paraId="3E8509FE"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Vicente Valenzuela</w:t>
      </w:r>
    </w:p>
    <w:p w14:paraId="10DD212E"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Alan </w:t>
      </w:r>
      <w:proofErr w:type="spellStart"/>
      <w:r>
        <w:rPr>
          <w:rFonts w:ascii="Times New Roman" w:eastAsia="Times New Roman" w:hAnsi="Times New Roman" w:cs="Times New Roman"/>
          <w:b/>
          <w:sz w:val="24"/>
          <w:szCs w:val="24"/>
        </w:rPr>
        <w:t>Sanchez</w:t>
      </w:r>
      <w:proofErr w:type="spellEnd"/>
    </w:p>
    <w:p w14:paraId="0E4E9544" w14:textId="77777777" w:rsidR="0078519B" w:rsidRDefault="0078519B">
      <w:pPr>
        <w:spacing w:before="240" w:after="240"/>
        <w:rPr>
          <w:rFonts w:ascii="Times New Roman" w:eastAsia="Times New Roman" w:hAnsi="Times New Roman" w:cs="Times New Roman"/>
          <w:b/>
          <w:sz w:val="24"/>
          <w:szCs w:val="24"/>
        </w:rPr>
      </w:pPr>
    </w:p>
    <w:p w14:paraId="77C103FA" w14:textId="77777777" w:rsidR="0078519B" w:rsidRDefault="0078519B">
      <w:pPr>
        <w:spacing w:before="240" w:after="240"/>
        <w:jc w:val="center"/>
        <w:rPr>
          <w:rFonts w:ascii="Times New Roman" w:eastAsia="Times New Roman" w:hAnsi="Times New Roman" w:cs="Times New Roman"/>
          <w:b/>
          <w:sz w:val="24"/>
          <w:szCs w:val="24"/>
        </w:rPr>
      </w:pPr>
    </w:p>
    <w:p w14:paraId="42C28974" w14:textId="77777777" w:rsidR="0078519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Profesor: Sebastian Muñoz </w:t>
      </w:r>
    </w:p>
    <w:p w14:paraId="3C1FF5E4" w14:textId="77777777" w:rsidR="0078519B"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b/>
          <w:sz w:val="24"/>
          <w:szCs w:val="24"/>
        </w:rPr>
        <w:t xml:space="preserve">  Ayudante: Francesca Rocco</w:t>
      </w:r>
    </w:p>
    <w:p w14:paraId="312901FF" w14:textId="77777777" w:rsidR="00856C17" w:rsidRDefault="00856C17">
      <w:pPr>
        <w:spacing w:before="240" w:after="240"/>
        <w:rPr>
          <w:rFonts w:ascii="Times New Roman" w:eastAsia="Times New Roman" w:hAnsi="Times New Roman" w:cs="Times New Roman"/>
          <w:color w:val="000000"/>
          <w:sz w:val="32"/>
          <w:szCs w:val="32"/>
        </w:rPr>
      </w:pPr>
    </w:p>
    <w:p w14:paraId="0D3E6922" w14:textId="77777777" w:rsidR="0078519B" w:rsidRDefault="00000000">
      <w:pPr>
        <w:spacing w:before="240" w:after="240"/>
      </w:pPr>
      <w:commentRangeStart w:id="0"/>
      <w:r>
        <w:rPr>
          <w:rFonts w:ascii="Times New Roman" w:eastAsia="Times New Roman" w:hAnsi="Times New Roman" w:cs="Times New Roman"/>
          <w:color w:val="000000"/>
          <w:sz w:val="32"/>
          <w:szCs w:val="32"/>
        </w:rPr>
        <w:lastRenderedPageBreak/>
        <w:t>INTRODUCCIÓN</w:t>
      </w:r>
      <w:r>
        <w:t xml:space="preserve"> </w:t>
      </w:r>
      <w:commentRangeEnd w:id="0"/>
      <w:r w:rsidR="006D3863">
        <w:rPr>
          <w:rStyle w:val="Refdecomentario"/>
        </w:rPr>
        <w:commentReference w:id="0"/>
      </w:r>
    </w:p>
    <w:p w14:paraId="2E53FA7F"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contexto educativo de los estudiantes de antropología, la calidad de los docentes que dictan las clases es un factor crucial que impacta directamente en su experiencia educativa y futura profesional. Por lo anterior, esta investigación tiene como objetivo reconocer y jerarquizar las características que afectan la calidad </w:t>
      </w:r>
      <w:commentRangeStart w:id="1"/>
      <w:r>
        <w:rPr>
          <w:rFonts w:ascii="Times New Roman" w:eastAsia="Times New Roman" w:hAnsi="Times New Roman" w:cs="Times New Roman"/>
          <w:sz w:val="24"/>
          <w:szCs w:val="24"/>
        </w:rPr>
        <w:t>docente en los profesores</w:t>
      </w:r>
      <w:commentRangeEnd w:id="1"/>
      <w:r w:rsidR="006D3863">
        <w:rPr>
          <w:rStyle w:val="Refdecomentario"/>
        </w:rPr>
        <w:commentReference w:id="1"/>
      </w:r>
      <w:r>
        <w:rPr>
          <w:rFonts w:ascii="Times New Roman" w:eastAsia="Times New Roman" w:hAnsi="Times New Roman" w:cs="Times New Roman"/>
          <w:sz w:val="24"/>
          <w:szCs w:val="24"/>
        </w:rPr>
        <w:t>. Se plantean tres objetivos, que son los siguientes: Jerarquizar las características más importantes que deben poseer los profesores de la carrera de antropología de la Universidad Alberto Hurtado para generar un fructífero aprendizaje de los estudiantes, Examinar la percepción de los estudiantes sobre el apoyo y la accesibilidad del cuerpo docente y medir la satisfacción de los estudiantes con la calidad de la enseñanza y los contenidos impartidos durante la carrera.</w:t>
      </w:r>
    </w:p>
    <w:p w14:paraId="66BD9601" w14:textId="77777777" w:rsidR="0078519B" w:rsidRDefault="0078519B">
      <w:pPr>
        <w:spacing w:line="360" w:lineRule="auto"/>
        <w:jc w:val="both"/>
        <w:rPr>
          <w:rFonts w:ascii="Times New Roman" w:eastAsia="Times New Roman" w:hAnsi="Times New Roman" w:cs="Times New Roman"/>
          <w:sz w:val="24"/>
          <w:szCs w:val="24"/>
        </w:rPr>
      </w:pPr>
    </w:p>
    <w:p w14:paraId="1230833A"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se enfocará en analizar las dimensiones de la calidad docente que son más relevantes para el estudiantado de antropología. Se explorarán aspectos como las actividades pedagógicas en el aula, el apoyo fuera de esta, las evaluaciones, la comunicación o la trayectoria académica y la pregunta central de la investigación es la siguiente: ¿Cómo perciben y jerarquizan los estudiantes de Antropología en la Universidad Alberto Hurtado los elementos que definen una buena calidad de docencia?</w:t>
      </w:r>
    </w:p>
    <w:p w14:paraId="6A26F9E5" w14:textId="77777777" w:rsidR="0078519B" w:rsidRDefault="0078519B">
      <w:pPr>
        <w:spacing w:line="360" w:lineRule="auto"/>
        <w:jc w:val="both"/>
        <w:rPr>
          <w:rFonts w:ascii="Times New Roman" w:eastAsia="Times New Roman" w:hAnsi="Times New Roman" w:cs="Times New Roman"/>
          <w:sz w:val="24"/>
          <w:szCs w:val="24"/>
        </w:rPr>
      </w:pPr>
    </w:p>
    <w:p w14:paraId="744DBE60"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investigación es relevante en términos académicos, ya que ser conscientes de las características más importantes para el estudiantado en definir la calidad docente puede ayudar a identificar áreas de mejora en la planificación y los recursos académicos tanto para el departamento como a cada profesor en particular, contribuyendo a una educación más efectiva y adaptada a las necesidades de los estudiantes, creando un mejor ambiente de trabajo tanto para docentes como estudiantes.</w:t>
      </w:r>
    </w:p>
    <w:p w14:paraId="658D5033" w14:textId="77777777" w:rsidR="0078519B" w:rsidRDefault="0078519B">
      <w:pPr>
        <w:spacing w:line="360" w:lineRule="auto"/>
        <w:jc w:val="both"/>
        <w:rPr>
          <w:rFonts w:ascii="Times New Roman" w:eastAsia="Times New Roman" w:hAnsi="Times New Roman" w:cs="Times New Roman"/>
          <w:sz w:val="24"/>
          <w:szCs w:val="24"/>
        </w:rPr>
      </w:pPr>
    </w:p>
    <w:p w14:paraId="794AA0F2"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hipótesis plantea que los estudiantes de antropología valoran docentes que no sólo destaquen en sus </w:t>
      </w:r>
      <w:commentRangeStart w:id="2"/>
      <w:r>
        <w:rPr>
          <w:rFonts w:ascii="Times New Roman" w:eastAsia="Times New Roman" w:hAnsi="Times New Roman" w:cs="Times New Roman"/>
          <w:sz w:val="24"/>
          <w:szCs w:val="24"/>
        </w:rPr>
        <w:t>antecedentes académicos</w:t>
      </w:r>
      <w:commentRangeEnd w:id="2"/>
      <w:r w:rsidR="006D3863">
        <w:rPr>
          <w:rStyle w:val="Refdecomentario"/>
        </w:rPr>
        <w:commentReference w:id="2"/>
      </w:r>
      <w:r>
        <w:rPr>
          <w:rFonts w:ascii="Times New Roman" w:eastAsia="Times New Roman" w:hAnsi="Times New Roman" w:cs="Times New Roman"/>
          <w:sz w:val="24"/>
          <w:szCs w:val="24"/>
        </w:rPr>
        <w:t>, sino que también estén presentes a la hora de ofrecer apoyo y sean accesible, esperamos que las características de calidad de docencia que resulten más relevantes sean las competencias pedagógicas y de comunicación dentro y fuera del aula, sin dejar de lado los conocimientos teóricos de los profesores. Definir y jerarquizar estas dimensiones se traduciría en una mayor satisfacción de los estudiantes con el profesorado y sus enseñanzas. Para llevar a cabo esta investigación, se utilizará una metodología cuantitativa, incluyendo una encuesta digital.</w:t>
      </w:r>
    </w:p>
    <w:p w14:paraId="3F0D5DBF" w14:textId="77777777" w:rsidR="0078519B" w:rsidRDefault="00000000">
      <w:pPr>
        <w:pStyle w:val="Ttulo2"/>
        <w:spacing w:line="360" w:lineRule="auto"/>
        <w:jc w:val="both"/>
        <w:rPr>
          <w:rFonts w:ascii="Times New Roman" w:eastAsia="Times New Roman" w:hAnsi="Times New Roman" w:cs="Times New Roman"/>
        </w:rPr>
      </w:pPr>
      <w:bookmarkStart w:id="3" w:name="_es2yp0d9ve3x" w:colFirst="0" w:colLast="0"/>
      <w:bookmarkEnd w:id="3"/>
      <w:commentRangeStart w:id="4"/>
      <w:r>
        <w:rPr>
          <w:rFonts w:ascii="Times New Roman" w:eastAsia="Times New Roman" w:hAnsi="Times New Roman" w:cs="Times New Roman"/>
        </w:rPr>
        <w:lastRenderedPageBreak/>
        <w:t>FORMULACIÓN</w:t>
      </w:r>
      <w:commentRangeEnd w:id="4"/>
      <w:r w:rsidR="006D3863">
        <w:rPr>
          <w:rStyle w:val="Refdecomentario"/>
        </w:rPr>
        <w:commentReference w:id="4"/>
      </w:r>
      <w:r>
        <w:rPr>
          <w:rFonts w:ascii="Times New Roman" w:eastAsia="Times New Roman" w:hAnsi="Times New Roman" w:cs="Times New Roman"/>
        </w:rPr>
        <w:t xml:space="preserve"> </w:t>
      </w:r>
    </w:p>
    <w:p w14:paraId="7ED24FB6"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Nuestra pregunta de investigación que guía el estudio es: ¿Cómo perciben y jerarquizan los estudiantes de Antropología en la Universidad Alberto Hurtado los elementos que definen una buena calidad de docencia? </w:t>
      </w:r>
    </w:p>
    <w:p w14:paraId="6548E576"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surge de la necesidad de comprender cómo los estudiantes valoran a sus docentes en el contexto académico de la carrera de Antropología de la Universidad Alberto Hurtado. La relación entre estudiantes y docentes es fundamental para el proceso de aprendizaje, por lo que es esencial explorar las características que los estudiantes consideran clave para una enseñanza de calidad. Estos elementos incluyen habilidades pedagógicas, actitudes y comportamientos que influyen directamente en la enseñanza y el aprendizaje, lo que permitirá no solo entender las expectativas de los estudiantes, sino también contribuir a mejorar las prácticas pedagógicas.</w:t>
      </w:r>
    </w:p>
    <w:p w14:paraId="3897D2E2"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contextualización es crucial para este estudio, ya que se enfoca específicamente en los estudiantes de Antropología en la Universidad Alberto Hurtado, lo que proporciona un marco claro y delimitado al análisis. Este enfoque nos permite considerar las particularidades de la disciplina y cómo estas pueden influir en las percepciones de los estudiantes sobre lo que constituye una buena calidad de docencia. Además, la jerarquización de las características es fundamental, ya que busca no solo identificar los atributos valorados por los estudiantes, sino también comprender cómo los priorizan según su importancia, lo que ofrece una visión más matizada de sus percepciones.</w:t>
      </w:r>
    </w:p>
    <w:p w14:paraId="3381FAF9"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elementos clave que se explorarán abarcan diversas dimensiones de lo que se considera un “buen docente”, como la capacidad de comunicación, la empatía, el conocimiento profundo de la materia y la autoridad en el aula. Estas características impactan directamente en la percepción de calidad docente, afectando la satisfacción estudiantil y el éxito en el aprendizaje.</w:t>
      </w:r>
    </w:p>
    <w:p w14:paraId="1C85F841"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abordar esta pregunta de investigación, se utilizarán encuestas como principal herramienta de recolección de datos. Este enfoque no experimental se limita a observar y analizar las percepciones de los estudiantes sin intervenir directamente en su entorno educativo. Se espera que los resultados proporcionan información valiosa sobre las expectativas de los estudiantes, lo que podría contribuir a mejorar la calidad de la enseñanza en la Universidad Alberto Hurtado, beneficiando tanto a los docentes como a los estudiantes al optimizar su experiencia educativa.</w:t>
      </w:r>
    </w:p>
    <w:p w14:paraId="5A918843" w14:textId="77777777" w:rsidR="0078519B" w:rsidRDefault="00000000">
      <w:pPr>
        <w:pStyle w:val="Ttulo3"/>
        <w:rPr>
          <w:rFonts w:ascii="Times New Roman" w:eastAsia="Times New Roman" w:hAnsi="Times New Roman" w:cs="Times New Roman"/>
          <w:sz w:val="32"/>
          <w:szCs w:val="32"/>
        </w:rPr>
      </w:pPr>
      <w:bookmarkStart w:id="5" w:name="_myy6fuh4chps" w:colFirst="0" w:colLast="0"/>
      <w:bookmarkEnd w:id="5"/>
      <w:r w:rsidRPr="006C5544">
        <w:rPr>
          <w:rFonts w:ascii="Times New Roman" w:eastAsia="Times New Roman" w:hAnsi="Times New Roman" w:cs="Times New Roman"/>
          <w:color w:val="000000"/>
          <w:sz w:val="32"/>
          <w:szCs w:val="32"/>
          <w:highlight w:val="yellow"/>
        </w:rPr>
        <w:lastRenderedPageBreak/>
        <w:t>OBJETIVOS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sz w:val="32"/>
          <w:szCs w:val="32"/>
        </w:rPr>
        <w:t xml:space="preserve"> </w:t>
      </w:r>
    </w:p>
    <w:p w14:paraId="1C256A74"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general de este estudio es identificar y jerarquizar los elementos que los estudiantes de Antropología en la Universidad Alberto Hurtado consideran clave para definir una buena calidad de docencia. Este objetivo guiará la investigación, enfocándose en los atributos más valorados por los estudiantes para evaluar la calidad docente en su contexto académico.</w:t>
      </w:r>
    </w:p>
    <w:p w14:paraId="62719E22"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objetivo específico, se busca identificar cuáles son las características más valoradas por los estudiantes para considerar que un docente cumple con los estándares de calidad. Para ello, se utilizará una encuesta estructurada que permita recopilar información precisa sobre las competencias pedagógicas, habilidades de comunicación, dominio de la materia y otros atributos relevantes que influyen en la percepción de calidad docente.</w:t>
      </w:r>
    </w:p>
    <w:p w14:paraId="3BCC6ED2"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segundo objetivo específico es analizar si existe una relación entre la jerarquización de estas características y variables sociodemográficas como el año de estudio, la edad o el género. Este análisis permitirá explorar cómo diferentes factores demográficos pueden influir en las percepciones de calidad docente y en las expectativas que los estudiantes tienen de sus profesores.</w:t>
      </w:r>
    </w:p>
    <w:p w14:paraId="2CC43A6B" w14:textId="77777777" w:rsidR="0078519B"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Finalmente, el tercer objetivo específico consiste en establecer un ranking de las características valoradas por los estudiantes, basado en la frecuencia y el grado de importancia que asignan a cada elemento. Este ranking ayudará a visibilizar las prioridades de los estudiantes, permitiendo identificar los aspectos clave que definen una buena calidad docente en la comunidad estudiantil de Antropología.</w:t>
      </w:r>
    </w:p>
    <w:p w14:paraId="7F01E353" w14:textId="77777777" w:rsidR="0078519B" w:rsidRDefault="0078519B">
      <w:pPr>
        <w:spacing w:before="240" w:after="240" w:line="360" w:lineRule="auto"/>
        <w:jc w:val="both"/>
        <w:rPr>
          <w:rFonts w:ascii="Times New Roman" w:eastAsia="Times New Roman" w:hAnsi="Times New Roman" w:cs="Times New Roman"/>
          <w:b/>
          <w:sz w:val="24"/>
          <w:szCs w:val="24"/>
        </w:rPr>
      </w:pPr>
    </w:p>
    <w:p w14:paraId="067AD9CC" w14:textId="77777777" w:rsidR="0078519B" w:rsidRDefault="0078519B">
      <w:pPr>
        <w:spacing w:before="240" w:after="240" w:line="360" w:lineRule="auto"/>
        <w:jc w:val="both"/>
        <w:rPr>
          <w:rFonts w:ascii="Times New Roman" w:eastAsia="Times New Roman" w:hAnsi="Times New Roman" w:cs="Times New Roman"/>
          <w:sz w:val="24"/>
          <w:szCs w:val="24"/>
        </w:rPr>
      </w:pPr>
    </w:p>
    <w:p w14:paraId="3202174A" w14:textId="77777777" w:rsidR="0078519B" w:rsidRDefault="0078519B">
      <w:pPr>
        <w:spacing w:before="240" w:after="240" w:line="360" w:lineRule="auto"/>
        <w:jc w:val="both"/>
        <w:rPr>
          <w:rFonts w:ascii="Times New Roman" w:eastAsia="Times New Roman" w:hAnsi="Times New Roman" w:cs="Times New Roman"/>
          <w:sz w:val="24"/>
          <w:szCs w:val="24"/>
        </w:rPr>
      </w:pPr>
    </w:p>
    <w:p w14:paraId="154443DB" w14:textId="77777777" w:rsidR="0078519B" w:rsidRDefault="0078519B">
      <w:pPr>
        <w:spacing w:before="240" w:after="240" w:line="360" w:lineRule="auto"/>
        <w:jc w:val="both"/>
        <w:rPr>
          <w:rFonts w:ascii="Times New Roman" w:eastAsia="Times New Roman" w:hAnsi="Times New Roman" w:cs="Times New Roman"/>
          <w:sz w:val="24"/>
          <w:szCs w:val="24"/>
        </w:rPr>
      </w:pPr>
    </w:p>
    <w:p w14:paraId="76EBF774" w14:textId="77777777" w:rsidR="0078519B" w:rsidRDefault="0078519B">
      <w:pPr>
        <w:spacing w:before="240" w:after="240" w:line="360" w:lineRule="auto"/>
        <w:jc w:val="both"/>
        <w:rPr>
          <w:rFonts w:ascii="Times New Roman" w:eastAsia="Times New Roman" w:hAnsi="Times New Roman" w:cs="Times New Roman"/>
          <w:sz w:val="24"/>
          <w:szCs w:val="24"/>
        </w:rPr>
      </w:pPr>
    </w:p>
    <w:p w14:paraId="5581279B" w14:textId="77777777" w:rsidR="0078519B" w:rsidRDefault="0078519B">
      <w:pPr>
        <w:spacing w:before="240" w:after="240" w:line="360" w:lineRule="auto"/>
        <w:jc w:val="both"/>
        <w:rPr>
          <w:rFonts w:ascii="Times New Roman" w:eastAsia="Times New Roman" w:hAnsi="Times New Roman" w:cs="Times New Roman"/>
          <w:sz w:val="24"/>
          <w:szCs w:val="24"/>
        </w:rPr>
      </w:pPr>
    </w:p>
    <w:p w14:paraId="56D958EC" w14:textId="77777777" w:rsidR="0078519B" w:rsidRDefault="00000000">
      <w:pPr>
        <w:pStyle w:val="Ttulo4"/>
        <w:spacing w:before="240" w:after="240" w:line="360" w:lineRule="auto"/>
        <w:jc w:val="both"/>
        <w:rPr>
          <w:rFonts w:ascii="Times New Roman" w:eastAsia="Times New Roman" w:hAnsi="Times New Roman" w:cs="Times New Roman"/>
          <w:color w:val="000000"/>
          <w:sz w:val="32"/>
          <w:szCs w:val="32"/>
        </w:rPr>
      </w:pPr>
      <w:bookmarkStart w:id="6" w:name="_8xm22u9bhna5" w:colFirst="0" w:colLast="0"/>
      <w:bookmarkEnd w:id="6"/>
      <w:r>
        <w:rPr>
          <w:rFonts w:ascii="Times New Roman" w:eastAsia="Times New Roman" w:hAnsi="Times New Roman" w:cs="Times New Roman"/>
          <w:color w:val="000000"/>
          <w:sz w:val="32"/>
          <w:szCs w:val="32"/>
        </w:rPr>
        <w:lastRenderedPageBreak/>
        <w:t>RELEVANCIA</w:t>
      </w:r>
    </w:p>
    <w:p w14:paraId="6B3539FC"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Esta investigación adquiere una notable relevancia en el contexto académico, ya que comprende los factores que los estudiantes de Antropología en la Universidad Alberto Hurtado consideran fundamentales para definir los elementos que definen una buena calidad de docencia. Esto nos permite abordar de manera estratégica los desafíos y oportunidades en el ámbito educativo. Este conocimiento no solo facilita la identificación de áreas de mejora en la planificación pedagógica, sino que también impulsa la asignación óptima de recursos académicos, tanto a nivel departamental como individual, beneficiando así tanto a los programas de estudio como a cada profesor en particular. Al centrarse en la percepción estudiantil sobre la calidad de la docencia, el estudio promueve una educación más efectiva, adaptada y sensible a las necesidades y expectativas de quienes participan en el proceso de aprendizaje. Esta alineación con las perspectivas estudiantiles contribuye, a su vez, a un ambiente de enseñanza que potencia el desarrollo de competencias y habilidades, tanto académicas como interpersonales. Asimismo, al reconocer y responder a las expectativas del estudiantado, se fomenta un entorno de trabajo en el que los docentes pueden experimentar un mayor nivel de satisfacción profesional, y los estudiantes encuentran condiciones propicias para su desarrollo integral. De este modo, la investigación no solo aporta un valor teórico al análisis de la calidad de la docencia, sino que también ofrece un enfoque práctico para implementar cambios significativos que optimicen el proceso educativo. En última instancia, este esfuerzo colaborativo entre la gestión académica y la labor docente enriquece la experiencia educativa en su conjunto, facilitando una interacción más fluida y positiva entre profesores y estudiantes, y creando un espacio de aprendizaje más inclusivo, estimulante y productivo.</w:t>
      </w:r>
      <w:r>
        <w:rPr>
          <w:rFonts w:ascii="Times New Roman" w:eastAsia="Times New Roman" w:hAnsi="Times New Roman" w:cs="Times New Roman"/>
          <w:b/>
          <w:sz w:val="24"/>
          <w:szCs w:val="24"/>
        </w:rPr>
        <w:t xml:space="preserve"> </w:t>
      </w:r>
    </w:p>
    <w:p w14:paraId="73FE7A18" w14:textId="77777777" w:rsidR="0078519B" w:rsidRDefault="0078519B">
      <w:pPr>
        <w:spacing w:before="240" w:line="360" w:lineRule="auto"/>
        <w:jc w:val="both"/>
        <w:rPr>
          <w:rFonts w:ascii="Times New Roman" w:eastAsia="Times New Roman" w:hAnsi="Times New Roman" w:cs="Times New Roman"/>
          <w:b/>
          <w:sz w:val="24"/>
          <w:szCs w:val="24"/>
        </w:rPr>
      </w:pPr>
    </w:p>
    <w:p w14:paraId="049EED2C" w14:textId="77777777" w:rsidR="0078519B" w:rsidRDefault="0078519B">
      <w:pPr>
        <w:spacing w:before="240" w:line="360" w:lineRule="auto"/>
        <w:jc w:val="both"/>
        <w:rPr>
          <w:rFonts w:ascii="Times New Roman" w:eastAsia="Times New Roman" w:hAnsi="Times New Roman" w:cs="Times New Roman"/>
          <w:b/>
          <w:sz w:val="24"/>
          <w:szCs w:val="24"/>
        </w:rPr>
      </w:pPr>
    </w:p>
    <w:p w14:paraId="5FFD6D9A" w14:textId="77777777" w:rsidR="0078519B" w:rsidRDefault="0078519B">
      <w:pPr>
        <w:spacing w:before="240" w:line="360" w:lineRule="auto"/>
        <w:jc w:val="both"/>
        <w:rPr>
          <w:rFonts w:ascii="Times New Roman" w:eastAsia="Times New Roman" w:hAnsi="Times New Roman" w:cs="Times New Roman"/>
          <w:b/>
          <w:sz w:val="24"/>
          <w:szCs w:val="24"/>
        </w:rPr>
      </w:pPr>
    </w:p>
    <w:p w14:paraId="186284C4" w14:textId="77777777" w:rsidR="0078519B" w:rsidRDefault="0078519B">
      <w:pPr>
        <w:spacing w:before="240" w:line="360" w:lineRule="auto"/>
        <w:jc w:val="both"/>
        <w:rPr>
          <w:rFonts w:ascii="Times New Roman" w:eastAsia="Times New Roman" w:hAnsi="Times New Roman" w:cs="Times New Roman"/>
          <w:b/>
          <w:sz w:val="24"/>
          <w:szCs w:val="24"/>
        </w:rPr>
      </w:pPr>
    </w:p>
    <w:p w14:paraId="168C0230" w14:textId="77777777" w:rsidR="0078519B" w:rsidRDefault="00000000">
      <w:pPr>
        <w:pStyle w:val="Ttulo5"/>
        <w:spacing w:line="360" w:lineRule="auto"/>
        <w:jc w:val="both"/>
      </w:pPr>
      <w:bookmarkStart w:id="7" w:name="_imk7yc8na88u" w:colFirst="0" w:colLast="0"/>
      <w:bookmarkEnd w:id="7"/>
      <w:r>
        <w:rPr>
          <w:rFonts w:ascii="Times New Roman" w:eastAsia="Times New Roman" w:hAnsi="Times New Roman" w:cs="Times New Roman"/>
          <w:color w:val="000000"/>
          <w:sz w:val="32"/>
          <w:szCs w:val="32"/>
        </w:rPr>
        <w:lastRenderedPageBreak/>
        <w:t>ANTECEDENTES E HIPÓTESIS DE TRABAJO</w:t>
      </w:r>
      <w:r>
        <w:t xml:space="preserve"> </w:t>
      </w:r>
    </w:p>
    <w:p w14:paraId="143C9AA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aproximación teórica para analizar lo que es la percepción estudiantil sobre lo que constituye un buen docente, es el modelo de expectativas y percepciones que señala el texto “</w:t>
      </w:r>
      <w:r>
        <w:rPr>
          <w:rFonts w:ascii="Times New Roman" w:eastAsia="Times New Roman" w:hAnsi="Times New Roman" w:cs="Times New Roman"/>
          <w:i/>
          <w:sz w:val="24"/>
          <w:szCs w:val="24"/>
        </w:rPr>
        <w:t>Satisfacción con la Calidad Docente en el Ámbito Universitario: Potenciales Sesgos y Propuestas de Análisis para su Evaluaciones”</w:t>
      </w:r>
      <w:r>
        <w:rPr>
          <w:rFonts w:ascii="Times New Roman" w:eastAsia="Times New Roman" w:hAnsi="Times New Roman" w:cs="Times New Roman"/>
          <w:sz w:val="24"/>
          <w:szCs w:val="24"/>
        </w:rPr>
        <w:t xml:space="preserve">. Según este enfoque propuesto por el </w:t>
      </w:r>
      <w:proofErr w:type="gramStart"/>
      <w:r>
        <w:rPr>
          <w:rFonts w:ascii="Times New Roman" w:eastAsia="Times New Roman" w:hAnsi="Times New Roman" w:cs="Times New Roman"/>
          <w:sz w:val="24"/>
          <w:szCs w:val="24"/>
        </w:rPr>
        <w:t xml:space="preserve">texto </w:t>
      </w:r>
      <w:r>
        <w:rPr>
          <w:rFonts w:ascii="Times New Roman" w:eastAsia="Times New Roman" w:hAnsi="Times New Roman" w:cs="Times New Roman"/>
          <w:i/>
          <w:sz w:val="24"/>
          <w:szCs w:val="24"/>
        </w:rPr>
        <w:t>;</w:t>
      </w:r>
      <w:proofErr w:type="gramEnd"/>
      <w:r>
        <w:rPr>
          <w:rFonts w:ascii="Times New Roman" w:eastAsia="Times New Roman" w:hAnsi="Times New Roman" w:cs="Times New Roman"/>
          <w:sz w:val="24"/>
          <w:szCs w:val="24"/>
        </w:rPr>
        <w:t xml:space="preserve"> la satisfacción de los estudiantes se entiende como el resultado de la comparación entre expectativas previas y la experiencia real en el aula, que se le da sentido desde la teoría de los servicios y la experiencia del usuario.</w:t>
      </w:r>
    </w:p>
    <w:p w14:paraId="7405700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teoría sugiere que los estudiantes forman expectativas de la calidad docente en base a criterios como la claridad en la enseñanza, la accesibilidad del docente, y la relevancia de los contenidos para su formación profesional. Este análisis también invita a considerar posibles sesgos en las evaluaciones de calidad; pues se puede dar el caso que una sola percepción positiva o negativa inicial puede influir en la valoración total del docente.</w:t>
      </w:r>
    </w:p>
    <w:p w14:paraId="0FA880D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 vez desde la posición teórica de Donald </w:t>
      </w:r>
      <w:proofErr w:type="spellStart"/>
      <w:r>
        <w:rPr>
          <w:rFonts w:ascii="Times New Roman" w:eastAsia="Times New Roman" w:hAnsi="Times New Roman" w:cs="Times New Roman"/>
          <w:sz w:val="24"/>
          <w:szCs w:val="24"/>
        </w:rPr>
        <w:t>Schön</w:t>
      </w:r>
      <w:proofErr w:type="spellEnd"/>
      <w:r>
        <w:rPr>
          <w:rFonts w:ascii="Times New Roman" w:eastAsia="Times New Roman" w:hAnsi="Times New Roman" w:cs="Times New Roman"/>
          <w:sz w:val="24"/>
          <w:szCs w:val="24"/>
        </w:rPr>
        <w:t xml:space="preserve">, la evaluación docente no solo busca medir la efectividad de la enseñanza, sino que promueve un proceso continuo de autorreflexión y ajuste en las prácticas pedagógicas. La teoría de </w:t>
      </w:r>
      <w:proofErr w:type="spellStart"/>
      <w:r>
        <w:rPr>
          <w:rFonts w:ascii="Times New Roman" w:eastAsia="Times New Roman" w:hAnsi="Times New Roman" w:cs="Times New Roman"/>
          <w:sz w:val="24"/>
          <w:szCs w:val="24"/>
        </w:rPr>
        <w:t>Schön</w:t>
      </w:r>
      <w:proofErr w:type="spellEnd"/>
      <w:r>
        <w:rPr>
          <w:rFonts w:ascii="Times New Roman" w:eastAsia="Times New Roman" w:hAnsi="Times New Roman" w:cs="Times New Roman"/>
          <w:sz w:val="24"/>
          <w:szCs w:val="24"/>
        </w:rPr>
        <w:t xml:space="preserve"> propone que los docentes pueden mejorar su desempeño al reflexionar sobre sus experiencias en el aula y utilizar la retroalimentación para identificar áreas de mejora y adaptarse a las necesidades de los estudiantes.</w:t>
      </w:r>
    </w:p>
    <w:p w14:paraId="4E634A9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sentido, la evaluación docente se concibe como una oportunidad para fomentar un aprendizaje profesional sostenido, ayudando a los docentes a transformar sus prácticas en función de </w:t>
      </w:r>
      <w:proofErr w:type="gramStart"/>
      <w:r>
        <w:rPr>
          <w:rFonts w:ascii="Times New Roman" w:eastAsia="Times New Roman" w:hAnsi="Times New Roman" w:cs="Times New Roman"/>
          <w:sz w:val="24"/>
          <w:szCs w:val="24"/>
        </w:rPr>
        <w:t>criterios  de</w:t>
      </w:r>
      <w:proofErr w:type="gramEnd"/>
      <w:r>
        <w:rPr>
          <w:rFonts w:ascii="Times New Roman" w:eastAsia="Times New Roman" w:hAnsi="Times New Roman" w:cs="Times New Roman"/>
          <w:sz w:val="24"/>
          <w:szCs w:val="24"/>
        </w:rPr>
        <w:t xml:space="preserve"> efectividad y pertinencia en el contexto educativo. En lugar de entenderse únicamente como una herramienta de control y medición, la evaluación se valora como un aporte a la profesionalización docente, incentivando una enseñanza que responda a las realidades y expectativas del estudiantado.</w:t>
      </w:r>
    </w:p>
    <w:p w14:paraId="52323DB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contexto universitario, el desafío reside en desarrollar evaluaciones que capturen la satisfacción estudiantil de manera objetiva y contextualizada, proponiendo así modelo de medición que considere factores adicionales como la diversidad de estilos de aprendizajes, las diferencias en disciplinas académicas y la posible influencia de factores externos al aula.</w:t>
      </w:r>
    </w:p>
    <w:p w14:paraId="6C7605F8" w14:textId="77777777" w:rsidR="0078519B" w:rsidRDefault="00000000">
      <w:pPr>
        <w:pStyle w:val="Ttulo6"/>
        <w:spacing w:line="360" w:lineRule="auto"/>
        <w:rPr>
          <w:color w:val="000000"/>
        </w:rPr>
      </w:pPr>
      <w:bookmarkStart w:id="8" w:name="_b7oph3uwkczr" w:colFirst="0" w:colLast="0"/>
      <w:bookmarkEnd w:id="8"/>
      <w:r>
        <w:rPr>
          <w:color w:val="000000"/>
        </w:rPr>
        <w:lastRenderedPageBreak/>
        <w:t>Hipótesis</w:t>
      </w:r>
    </w:p>
    <w:p w14:paraId="06CFE44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 este entendimiento teórico, presentamos tres hipótesis previas a la aplicación de nuestra encuesta, pensando en su perfil e intereses de los estudiantes de Antropología respecto a las cualidades que esperan o valoran de un docente en su proceso de formación. </w:t>
      </w:r>
    </w:p>
    <w:p w14:paraId="7075EBFB" w14:textId="77777777" w:rsidR="0078519B" w:rsidRDefault="0078519B">
      <w:pPr>
        <w:spacing w:before="240" w:line="360" w:lineRule="auto"/>
        <w:jc w:val="both"/>
        <w:rPr>
          <w:rFonts w:ascii="Times New Roman" w:eastAsia="Times New Roman" w:hAnsi="Times New Roman" w:cs="Times New Roman"/>
          <w:sz w:val="24"/>
          <w:szCs w:val="24"/>
        </w:rPr>
      </w:pPr>
    </w:p>
    <w:p w14:paraId="76EAFB1C" w14:textId="77777777" w:rsidR="0078519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Primera hipótesis</w:t>
      </w:r>
      <w:r>
        <w:rPr>
          <w:rFonts w:ascii="Times New Roman" w:eastAsia="Times New Roman" w:hAnsi="Times New Roman" w:cs="Times New Roman"/>
          <w:sz w:val="24"/>
          <w:szCs w:val="24"/>
        </w:rPr>
        <w:t>: los estudiantes de Antropología consideran que las habilidades de comunicación y la claridad en la enseñanza son las características más valoradas en un buen docente. Esta hipótesis se fundamenta en la idea de que una comunicación efectiva es esencial para facilitar el aprendizaje, especialmente en disciplinas que requieren la comprensión de conceptos complejos. Por lo tanto, se espera que los estudiantes prioricen la claridad y la capacidad del docente para transmitir el conocimiento de forma accesible, valorando estas cualidades por su impacto directo en la asimilación de los contenidos académicos.</w:t>
      </w:r>
    </w:p>
    <w:p w14:paraId="2FB055FD" w14:textId="77777777" w:rsidR="0078519B" w:rsidRDefault="0078519B">
      <w:pPr>
        <w:spacing w:line="360" w:lineRule="auto"/>
        <w:jc w:val="both"/>
        <w:rPr>
          <w:rFonts w:ascii="Times New Roman" w:eastAsia="Times New Roman" w:hAnsi="Times New Roman" w:cs="Times New Roman"/>
          <w:sz w:val="24"/>
          <w:szCs w:val="24"/>
        </w:rPr>
      </w:pPr>
    </w:p>
    <w:p w14:paraId="1ADF8548" w14:textId="77777777" w:rsidR="0078519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Segunda hipótesis:</w:t>
      </w:r>
      <w:r>
        <w:rPr>
          <w:rFonts w:ascii="Times New Roman" w:eastAsia="Times New Roman" w:hAnsi="Times New Roman" w:cs="Times New Roman"/>
          <w:sz w:val="24"/>
          <w:szCs w:val="24"/>
        </w:rPr>
        <w:t xml:space="preserve"> el dominio de contenidos específicos del área Antropología son cualidades más valoradas por los estudiantes en niveles avanzados de la carrera, en comparación con aquellos en etapas iniciales. Esto se debe a que, al acercarse al final de sus estudios, los estudiantes tienden a buscar una aplicación práctica y profesional de sus conocimientos, valorando docentes que puedan ofrecer una comprensión profunda y aplicable de la disciplina. Así, los estudiantes de últimos años podrían priorizar el conocimiento experto del docente como un recurso clave para su desarrollo profesional y académico.</w:t>
      </w:r>
    </w:p>
    <w:p w14:paraId="0C08E1BE"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C8ED8B" w14:textId="77777777" w:rsidR="0078519B"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Tercera hipótesis: </w:t>
      </w:r>
      <w:r>
        <w:rPr>
          <w:rFonts w:ascii="Times New Roman" w:eastAsia="Times New Roman" w:hAnsi="Times New Roman" w:cs="Times New Roman"/>
          <w:sz w:val="24"/>
          <w:szCs w:val="24"/>
        </w:rPr>
        <w:t xml:space="preserve">Una comunicación efectiva, que esté caracterizada por la claridad y organización en la transmisión de contenidos, impacta de manera positiva en la percepción de satisfacción el desempeño docente. </w:t>
      </w:r>
    </w:p>
    <w:p w14:paraId="764DDE2F" w14:textId="77777777" w:rsidR="0078519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451B879" w14:textId="77777777" w:rsidR="0078519B" w:rsidRDefault="0078519B">
      <w:pPr>
        <w:spacing w:line="360" w:lineRule="auto"/>
        <w:jc w:val="both"/>
        <w:rPr>
          <w:rFonts w:ascii="Times New Roman" w:eastAsia="Times New Roman" w:hAnsi="Times New Roman" w:cs="Times New Roman"/>
          <w:b/>
          <w:sz w:val="24"/>
          <w:szCs w:val="24"/>
        </w:rPr>
      </w:pPr>
    </w:p>
    <w:p w14:paraId="6E1EB61F" w14:textId="77777777" w:rsidR="0078519B" w:rsidRDefault="0078519B">
      <w:pPr>
        <w:spacing w:line="360" w:lineRule="auto"/>
        <w:jc w:val="both"/>
        <w:rPr>
          <w:rFonts w:ascii="Times New Roman" w:eastAsia="Times New Roman" w:hAnsi="Times New Roman" w:cs="Times New Roman"/>
          <w:sz w:val="32"/>
          <w:szCs w:val="32"/>
        </w:rPr>
      </w:pPr>
    </w:p>
    <w:p w14:paraId="2B3DBDFF" w14:textId="77777777" w:rsidR="0078519B" w:rsidRDefault="0078519B">
      <w:pPr>
        <w:spacing w:line="360" w:lineRule="auto"/>
        <w:jc w:val="both"/>
        <w:rPr>
          <w:rFonts w:ascii="Times New Roman" w:eastAsia="Times New Roman" w:hAnsi="Times New Roman" w:cs="Times New Roman"/>
          <w:sz w:val="32"/>
          <w:szCs w:val="32"/>
        </w:rPr>
      </w:pPr>
    </w:p>
    <w:p w14:paraId="7AAEA77D" w14:textId="77777777" w:rsidR="0078519B" w:rsidRDefault="0078519B">
      <w:pPr>
        <w:spacing w:line="360" w:lineRule="auto"/>
        <w:jc w:val="both"/>
        <w:rPr>
          <w:rFonts w:ascii="Times New Roman" w:eastAsia="Times New Roman" w:hAnsi="Times New Roman" w:cs="Times New Roman"/>
          <w:sz w:val="32"/>
          <w:szCs w:val="32"/>
        </w:rPr>
      </w:pPr>
    </w:p>
    <w:p w14:paraId="195C6E08" w14:textId="77777777" w:rsidR="0078519B" w:rsidRDefault="00000000">
      <w:pPr>
        <w:pStyle w:val="Subttulo"/>
        <w:spacing w:line="360" w:lineRule="auto"/>
        <w:jc w:val="both"/>
        <w:rPr>
          <w:rFonts w:ascii="Times New Roman" w:eastAsia="Times New Roman" w:hAnsi="Times New Roman" w:cs="Times New Roman"/>
          <w:color w:val="000000"/>
          <w:sz w:val="32"/>
          <w:szCs w:val="32"/>
        </w:rPr>
      </w:pPr>
      <w:bookmarkStart w:id="9" w:name="_4xorkk5ljktd" w:colFirst="0" w:colLast="0"/>
      <w:bookmarkEnd w:id="9"/>
      <w:r>
        <w:rPr>
          <w:rFonts w:ascii="Times New Roman" w:eastAsia="Times New Roman" w:hAnsi="Times New Roman" w:cs="Times New Roman"/>
          <w:color w:val="000000"/>
          <w:sz w:val="32"/>
          <w:szCs w:val="32"/>
        </w:rPr>
        <w:lastRenderedPageBreak/>
        <w:t>METODOLOGÍA</w:t>
      </w:r>
    </w:p>
    <w:p w14:paraId="09F5FA0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ensayo emplea una metodología cuantitativa, mediante la cual, a través de un cuestionario con preguntas tanto cerradas como abiertas, se examina de manera empírica la percepción y las consideraciones específicas que destacan los estudiantes de la carrera de Antropología en la Universidad Alberto Hurtado sobre las características de un docente. Para alcanzar este objetivo, se analizan en profundidad los datos obtenidos a partir de las respuestas del cuestionario, permitiendo así un análisis detallado y empírico de las percepciones estudiantiles en relación con la calidad docente.</w:t>
      </w:r>
    </w:p>
    <w:p w14:paraId="3C86BA10"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objetivos, esta investigación se define como asociativa, dado que se enfoca en observar y buscar las relaciones entre las variables de percepción estudiantil y los resultados del cuestionario. Esto implica una exploración de los distintos matices presentes en el contexto educativo, particularmente en cómo los estudiantes perciben y valoran las competencias y cualidades de sus docentes. Este diseño permite analizar y desentrañar las características definitorias de lo que, desde la perspectiva del estudiantado, se considera una buena calidad docente, incorporando además aspectos sociodemográficos que pudieran influir en dicha percepción.</w:t>
      </w:r>
    </w:p>
    <w:p w14:paraId="179CBC86"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términos de temporalidad, este estudio es de carácter transversal-</w:t>
      </w:r>
      <w:proofErr w:type="spellStart"/>
      <w:r>
        <w:rPr>
          <w:rFonts w:ascii="Times New Roman" w:eastAsia="Times New Roman" w:hAnsi="Times New Roman" w:cs="Times New Roman"/>
          <w:sz w:val="24"/>
          <w:szCs w:val="24"/>
        </w:rPr>
        <w:t>seleccional</w:t>
      </w:r>
      <w:proofErr w:type="spellEnd"/>
      <w:r>
        <w:rPr>
          <w:rFonts w:ascii="Times New Roman" w:eastAsia="Times New Roman" w:hAnsi="Times New Roman" w:cs="Times New Roman"/>
          <w:sz w:val="24"/>
          <w:szCs w:val="24"/>
        </w:rPr>
        <w:t>, ya que los datos recolectados se obtienen en un período específico y único, limitado a una única aplicación del cuestionario a los estudiantes de Antropología. Esta característica temporal permite un enfoque concentrado y puntual de la percepción estudiantil en un momento determinado, sin necesidad de un seguimiento extendido o de múltiples puntos de recolección de datos a lo largo del tiempo.</w:t>
      </w:r>
    </w:p>
    <w:p w14:paraId="72F929CF"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diseño metodológico, este estudio se clasifica como de carácter no experimental. Esto significa que no se realizará ninguna intervención directa en el entorno educativo o en las percepciones de los estudiantes, limitándose únicamente a observar y analizar los resultados obtenidos. Esta falta de intervención permite capturar las relaciones entre las variables de manera externa y objetiva, enfocándose en las variables dependientes (es decir, la percepción del estudiantado respecto a lo que constituye una buena </w:t>
      </w:r>
      <w:proofErr w:type="gramStart"/>
      <w:r>
        <w:rPr>
          <w:rFonts w:ascii="Times New Roman" w:eastAsia="Times New Roman" w:hAnsi="Times New Roman" w:cs="Times New Roman"/>
          <w:sz w:val="24"/>
          <w:szCs w:val="24"/>
        </w:rPr>
        <w:t>calidad  de</w:t>
      </w:r>
      <w:proofErr w:type="gramEnd"/>
      <w:r>
        <w:rPr>
          <w:rFonts w:ascii="Times New Roman" w:eastAsia="Times New Roman" w:hAnsi="Times New Roman" w:cs="Times New Roman"/>
          <w:sz w:val="24"/>
          <w:szCs w:val="24"/>
        </w:rPr>
        <w:t xml:space="preserve"> docencia) y las variables independientes, que incluyen las características evaluadas del docente. Al adoptar este enfoque no experimental, la investigación se sustenta en una observación minuciosa y objetiva, permitiendo que las relaciones emergentes entre las variables sean un reflejo auténtico de las </w:t>
      </w:r>
      <w:r>
        <w:rPr>
          <w:rFonts w:ascii="Times New Roman" w:eastAsia="Times New Roman" w:hAnsi="Times New Roman" w:cs="Times New Roman"/>
          <w:sz w:val="24"/>
          <w:szCs w:val="24"/>
        </w:rPr>
        <w:lastRenderedPageBreak/>
        <w:t>opiniones y valoraciones de los estudiantes sin la influencia de factores externos o manipulaciones experimentales.</w:t>
      </w:r>
    </w:p>
    <w:p w14:paraId="5BC5CED4"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9C72C2" w14:textId="77777777" w:rsidR="0078519B" w:rsidRDefault="0078519B">
      <w:pPr>
        <w:spacing w:line="360" w:lineRule="auto"/>
        <w:jc w:val="both"/>
        <w:rPr>
          <w:rFonts w:ascii="Times New Roman" w:eastAsia="Times New Roman" w:hAnsi="Times New Roman" w:cs="Times New Roman"/>
          <w:sz w:val="24"/>
          <w:szCs w:val="24"/>
        </w:rPr>
      </w:pPr>
    </w:p>
    <w:p w14:paraId="62EB4ADA" w14:textId="77777777" w:rsidR="0078519B" w:rsidRDefault="00000000">
      <w:pPr>
        <w:pStyle w:val="Subttulo"/>
        <w:spacing w:line="360" w:lineRule="auto"/>
        <w:jc w:val="both"/>
        <w:rPr>
          <w:rFonts w:ascii="Times New Roman" w:eastAsia="Times New Roman" w:hAnsi="Times New Roman" w:cs="Times New Roman"/>
          <w:color w:val="000000"/>
          <w:sz w:val="32"/>
          <w:szCs w:val="32"/>
        </w:rPr>
      </w:pPr>
      <w:bookmarkStart w:id="10" w:name="_eocbgjw41tev" w:colFirst="0" w:colLast="0"/>
      <w:bookmarkEnd w:id="10"/>
      <w:r>
        <w:rPr>
          <w:rFonts w:ascii="Times New Roman" w:eastAsia="Times New Roman" w:hAnsi="Times New Roman" w:cs="Times New Roman"/>
          <w:color w:val="000000"/>
          <w:sz w:val="32"/>
          <w:szCs w:val="32"/>
        </w:rPr>
        <w:t>OPERACIONALIZACIÓN</w:t>
      </w:r>
    </w:p>
    <w:p w14:paraId="77A366E2" w14:textId="77777777" w:rsidR="0078519B" w:rsidRDefault="0078519B">
      <w:pPr>
        <w:spacing w:line="360" w:lineRule="auto"/>
        <w:jc w:val="both"/>
        <w:rPr>
          <w:rFonts w:ascii="Times New Roman" w:eastAsia="Times New Roman" w:hAnsi="Times New Roman" w:cs="Times New Roman"/>
          <w:sz w:val="24"/>
          <w:szCs w:val="24"/>
        </w:rPr>
      </w:pPr>
    </w:p>
    <w:tbl>
      <w:tblPr>
        <w:tblStyle w:val="a"/>
        <w:tblW w:w="8880" w:type="dxa"/>
        <w:tblInd w:w="165" w:type="dxa"/>
        <w:tblBorders>
          <w:top w:val="nil"/>
          <w:left w:val="nil"/>
          <w:bottom w:val="nil"/>
          <w:right w:val="nil"/>
          <w:insideH w:val="nil"/>
          <w:insideV w:val="nil"/>
        </w:tblBorders>
        <w:tblLayout w:type="fixed"/>
        <w:tblLook w:val="0600" w:firstRow="0" w:lastRow="0" w:firstColumn="0" w:lastColumn="0" w:noHBand="1" w:noVBand="1"/>
      </w:tblPr>
      <w:tblGrid>
        <w:gridCol w:w="1410"/>
        <w:gridCol w:w="1785"/>
        <w:gridCol w:w="1275"/>
        <w:gridCol w:w="2115"/>
        <w:gridCol w:w="2295"/>
      </w:tblGrid>
      <w:tr w:rsidR="0078519B" w14:paraId="185C4429" w14:textId="77777777">
        <w:trPr>
          <w:trHeight w:val="440"/>
        </w:trPr>
        <w:tc>
          <w:tcPr>
            <w:tcW w:w="8880" w:type="dxa"/>
            <w:gridSpan w:val="5"/>
            <w:tcBorders>
              <w:top w:val="single" w:sz="5" w:space="0" w:color="000000"/>
              <w:left w:val="single" w:sz="5" w:space="0" w:color="000000"/>
              <w:bottom w:val="single" w:sz="5" w:space="0" w:color="000000"/>
              <w:right w:val="single" w:sz="5" w:space="0" w:color="000000"/>
            </w:tcBorders>
            <w:shd w:val="clear" w:color="auto" w:fill="FFFFFF"/>
            <w:tcMar>
              <w:top w:w="0" w:type="dxa"/>
              <w:left w:w="80" w:type="dxa"/>
              <w:bottom w:w="0" w:type="dxa"/>
              <w:right w:w="80" w:type="dxa"/>
            </w:tcMar>
            <w:vAlign w:val="bottom"/>
          </w:tcPr>
          <w:p w14:paraId="52AED633"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de operacionalización</w:t>
            </w:r>
          </w:p>
        </w:tc>
      </w:tr>
      <w:tr w:rsidR="0078519B" w14:paraId="43255D7D" w14:textId="77777777">
        <w:trPr>
          <w:trHeight w:val="690"/>
        </w:trPr>
        <w:tc>
          <w:tcPr>
            <w:tcW w:w="1410" w:type="dxa"/>
            <w:tcBorders>
              <w:top w:val="nil"/>
              <w:left w:val="single" w:sz="5" w:space="0" w:color="000000"/>
              <w:bottom w:val="single" w:sz="5" w:space="0" w:color="000000"/>
              <w:right w:val="single" w:sz="5" w:space="0" w:color="000000"/>
            </w:tcBorders>
            <w:shd w:val="clear" w:color="auto" w:fill="FFFFFF"/>
            <w:tcMar>
              <w:top w:w="0" w:type="dxa"/>
              <w:left w:w="80" w:type="dxa"/>
              <w:bottom w:w="0" w:type="dxa"/>
              <w:right w:w="80" w:type="dxa"/>
            </w:tcMar>
          </w:tcPr>
          <w:p w14:paraId="26AFA65F"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Concepto principal</w:t>
            </w:r>
          </w:p>
        </w:tc>
        <w:tc>
          <w:tcPr>
            <w:tcW w:w="178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B8E5D4F"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Dimensiones</w:t>
            </w:r>
          </w:p>
        </w:tc>
        <w:tc>
          <w:tcPr>
            <w:tcW w:w="127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F9E6E86"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Subdimensiones</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C02E7D0"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Indicadores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6840E4B"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w:t>
            </w:r>
          </w:p>
        </w:tc>
      </w:tr>
      <w:tr w:rsidR="0078519B" w14:paraId="32F4B903" w14:textId="77777777">
        <w:trPr>
          <w:trHeight w:val="1099"/>
        </w:trPr>
        <w:tc>
          <w:tcPr>
            <w:tcW w:w="1410" w:type="dxa"/>
            <w:vMerge w:val="restart"/>
            <w:tcBorders>
              <w:top w:val="nil"/>
              <w:left w:val="single" w:sz="5" w:space="0" w:color="000000"/>
              <w:bottom w:val="single" w:sz="6" w:space="0" w:color="000000"/>
              <w:right w:val="single" w:sz="5" w:space="0" w:color="000000"/>
            </w:tcBorders>
            <w:shd w:val="clear" w:color="auto" w:fill="FFFFFF"/>
            <w:tcMar>
              <w:top w:w="0" w:type="dxa"/>
              <w:left w:w="80" w:type="dxa"/>
              <w:bottom w:w="0" w:type="dxa"/>
              <w:right w:w="80" w:type="dxa"/>
            </w:tcMar>
          </w:tcPr>
          <w:p w14:paraId="0B80633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6A466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1B19E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BDC03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84874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47761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89C6B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983D9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7F495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2D114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FDA57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C2A98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Calidad Docente</w:t>
            </w:r>
          </w:p>
          <w:p w14:paraId="7DEEFA0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3FA07A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036A5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13E7B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E573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53AD3E" w14:textId="77777777" w:rsidR="0078519B" w:rsidRDefault="00000000">
            <w:pPr>
              <w:spacing w:before="240" w:line="360" w:lineRule="auto"/>
              <w:ind w:left="-283"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2A177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D1FD7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515D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53DCF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51570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1984C38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54E8C1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60BA4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D6F58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pedagógicas en aula</w:t>
            </w:r>
          </w:p>
          <w:p w14:paraId="2F97388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6086A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1ABF4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76292EB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F1B1C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Formato de exposición</w:t>
            </w:r>
          </w:p>
          <w:p w14:paraId="673D882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9CA20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A017F7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Claridad en material audiovisual (diapositivas, vídeos)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4683377E"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5B8DC2B9" w14:textId="77777777">
        <w:trPr>
          <w:trHeight w:val="990"/>
        </w:trPr>
        <w:tc>
          <w:tcPr>
            <w:tcW w:w="1410" w:type="dxa"/>
            <w:vMerge/>
            <w:tcBorders>
              <w:top w:val="single" w:sz="6" w:space="0" w:color="000000"/>
              <w:left w:val="single" w:sz="5" w:space="0" w:color="000000"/>
              <w:bottom w:val="single" w:sz="6" w:space="0" w:color="000000"/>
              <w:right w:val="single" w:sz="5" w:space="0" w:color="000000"/>
            </w:tcBorders>
            <w:shd w:val="clear" w:color="auto" w:fill="FFFFFF"/>
            <w:tcMar>
              <w:top w:w="0" w:type="dxa"/>
              <w:left w:w="80" w:type="dxa"/>
              <w:bottom w:w="0" w:type="dxa"/>
              <w:right w:w="80" w:type="dxa"/>
            </w:tcMar>
          </w:tcPr>
          <w:p w14:paraId="716A7291"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1BBA13A6"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4C907B3B"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DD45B8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Calidad en material visual de clase (PPT)</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6C91740"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154FD330" w14:textId="77777777">
        <w:trPr>
          <w:trHeight w:val="1080"/>
        </w:trPr>
        <w:tc>
          <w:tcPr>
            <w:tcW w:w="1410" w:type="dxa"/>
            <w:vMerge/>
            <w:tcBorders>
              <w:top w:val="single" w:sz="6" w:space="0" w:color="000000"/>
              <w:left w:val="single" w:sz="5" w:space="0" w:color="000000"/>
              <w:bottom w:val="single" w:sz="6" w:space="0" w:color="000000"/>
              <w:right w:val="single" w:sz="5" w:space="0" w:color="000000"/>
            </w:tcBorders>
            <w:shd w:val="clear" w:color="auto" w:fill="FFFFFF"/>
            <w:tcMar>
              <w:top w:w="0" w:type="dxa"/>
              <w:left w:w="80" w:type="dxa"/>
              <w:bottom w:w="0" w:type="dxa"/>
              <w:right w:w="80" w:type="dxa"/>
            </w:tcMar>
          </w:tcPr>
          <w:p w14:paraId="68741031"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479E1199"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161606B5"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660C055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Articulación texto-imagen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6361EFD"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79601B4C" w14:textId="77777777">
        <w:trPr>
          <w:trHeight w:val="133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326594E8"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7E0E5228"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0672CC7C"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D1B5F9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de la voz y la oratoria</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E2E82E4"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541AB02E" w14:textId="77777777">
        <w:trPr>
          <w:trHeight w:val="94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770434D5"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776BC3E4"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7C46ED0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Fomento de participación del estudiantado</w:t>
            </w:r>
          </w:p>
          <w:p w14:paraId="4800E2D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50C1BB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C9016B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Preguntas a estudiantes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EC55A01"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0B52D50C" w14:textId="77777777">
        <w:trPr>
          <w:trHeight w:val="69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1EE5AA0E"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6BB9B0A7"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4DBAE124"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55C004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 lúdicas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582F08C"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08346B5E" w14:textId="77777777">
        <w:trPr>
          <w:trHeight w:val="63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03C3EAF4"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0E1951F5"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7C69EA22"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6481B2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Ejercicios grupales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7468A4D"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737AD75D" w14:textId="77777777">
        <w:trPr>
          <w:trHeight w:val="64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5E079BE3"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64F429C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Apoyo fuera del aula</w:t>
            </w:r>
          </w:p>
          <w:p w14:paraId="05F3C11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7343444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Ayudantías y tutorías</w:t>
            </w:r>
          </w:p>
          <w:p w14:paraId="769E549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320231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horaria</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2EFC58E"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4001C847" w14:textId="77777777">
        <w:trPr>
          <w:trHeight w:val="84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4AA4F183"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34D209A1"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78C8338F"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36EFF7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formato (presencial u online)</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444C5911"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495F2CEF" w14:textId="77777777">
        <w:trPr>
          <w:trHeight w:val="79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1F6D233D"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38ED8DA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60769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Evaluaciones</w:t>
            </w:r>
          </w:p>
          <w:p w14:paraId="6BB1814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B94A2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465E670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Claridad en las instrucciones y pauta evaluación</w:t>
            </w:r>
          </w:p>
          <w:p w14:paraId="2EA42FF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6BD20E0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Claridad del contenido de evaluación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471B5FA"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37298CE1" w14:textId="77777777">
        <w:trPr>
          <w:trHeight w:val="598"/>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634BA311"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67BB9FA3"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23E80F9A"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8AB433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Claridad en los criterios de evaluación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D3D63C6"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1DABEF58" w14:textId="77777777">
        <w:trPr>
          <w:trHeight w:val="72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500E6795"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53A8A2C8"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0779C2D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Retroalimentación</w:t>
            </w:r>
          </w:p>
          <w:p w14:paraId="6533EF4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46F030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Oportunidad de retroalimentación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1D32E82"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35577A0A" w14:textId="77777777">
        <w:trPr>
          <w:trHeight w:val="82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6809CCB3"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5AFED5AE"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7D584834"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ED6E47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Claridad de retroalimentación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5082A9C"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490486B0" w14:textId="77777777">
        <w:trPr>
          <w:trHeight w:val="115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77F1A387"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0C1B605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docente- estudiante</w:t>
            </w:r>
          </w:p>
          <w:p w14:paraId="114BAB7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EFDE77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en Aula</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DA5CE5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Apertura a preguntas y participación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2CEADBF1"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68BC68A0" w14:textId="77777777">
        <w:trPr>
          <w:trHeight w:val="72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4DAFFB7B"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734F8CF3"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4DDF3C5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Comunicación fuera del Aula</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81B9FD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Apertura a preguntas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26CEDB36"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769279DE" w14:textId="77777777">
        <w:trPr>
          <w:trHeight w:val="52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1F06C34E"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617F408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DA856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Flexibilidad ante contingencias del estudiantado</w:t>
            </w:r>
          </w:p>
          <w:p w14:paraId="7F3CB9E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B3B11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239CF28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Flexibilidad en plazos de entrega</w:t>
            </w:r>
          </w:p>
          <w:p w14:paraId="5712047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6941D24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Disposición a extender plazo de entregas justificadas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D2D86A0"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46E0175E" w14:textId="77777777">
        <w:trPr>
          <w:trHeight w:val="72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6C5A405E"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5D6446C4"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6AFBA757"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534FA22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Claridad de los requisitos para solicitar extensión de plazos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10C7B39"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76796EF7" w14:textId="77777777">
        <w:trPr>
          <w:trHeight w:val="58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1DED4CF0" w14:textId="77777777" w:rsidR="0078519B" w:rsidRDefault="0078519B">
            <w:pPr>
              <w:spacing w:line="360" w:lineRule="auto"/>
              <w:ind w:right="-29"/>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6" w:space="0" w:color="000000"/>
              <w:right w:val="single" w:sz="5" w:space="0" w:color="000000"/>
            </w:tcBorders>
            <w:shd w:val="clear" w:color="auto" w:fill="FFFFFF"/>
            <w:tcMar>
              <w:top w:w="0" w:type="dxa"/>
              <w:left w:w="80" w:type="dxa"/>
              <w:bottom w:w="0" w:type="dxa"/>
              <w:right w:w="80" w:type="dxa"/>
            </w:tcMar>
          </w:tcPr>
          <w:p w14:paraId="33AD5A38"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1C6AF7A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Flexibilidad en la asistencia</w:t>
            </w:r>
          </w:p>
          <w:p w14:paraId="4EAC7FD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4AB031D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Comprensión ante ausencias justificadas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6474F8CB"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18B4DE78" w14:textId="77777777">
        <w:trPr>
          <w:trHeight w:val="52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2BA2F729"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25F0BC6F"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1F79AE51"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A21118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de recursos alternativos en caso de inasistencia</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1AB0393"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55EAD861" w14:textId="77777777">
        <w:trPr>
          <w:trHeight w:val="96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6DC760AF"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14D5082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Vínculo Equipo Docente (Docente- ayudante)</w:t>
            </w:r>
          </w:p>
          <w:p w14:paraId="4BA7375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690380D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Grado de consistencia en</w:t>
            </w:r>
          </w:p>
          <w:p w14:paraId="467194D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E67B77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Consistencia en la comunicación de contenidos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BF58B39"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0D4D29E8" w14:textId="77777777">
        <w:trPr>
          <w:trHeight w:val="525"/>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2D7BF6CD"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07B7F017"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36825F20"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42880E0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Uniformidad en los criterios de evaluación y retroalimentación</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788E7C8D"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5D05875E" w14:textId="77777777">
        <w:trPr>
          <w:trHeight w:val="1016"/>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644D6659"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085C3F9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Trayectoria académica de investigación</w:t>
            </w:r>
          </w:p>
          <w:p w14:paraId="56008D3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vMerge w:val="restart"/>
            <w:tcBorders>
              <w:top w:val="nil"/>
              <w:left w:val="nil"/>
              <w:bottom w:val="single" w:sz="6" w:space="0" w:color="000000"/>
              <w:right w:val="single" w:sz="5" w:space="0" w:color="000000"/>
            </w:tcBorders>
            <w:shd w:val="clear" w:color="auto" w:fill="FFFFFF"/>
            <w:tcMar>
              <w:top w:w="0" w:type="dxa"/>
              <w:left w:w="80" w:type="dxa"/>
              <w:bottom w:w="0" w:type="dxa"/>
              <w:right w:w="80" w:type="dxa"/>
            </w:tcMar>
          </w:tcPr>
          <w:p w14:paraId="6E35B55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Publicaciones y contribuciones al campo de estudio</w:t>
            </w:r>
          </w:p>
          <w:p w14:paraId="1D7AC65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0A16C0B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Cantidad y relevancia de publicaciones académicas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25EBAAD5" w14:textId="77777777" w:rsidR="0078519B" w:rsidRDefault="0078519B">
            <w:pPr>
              <w:spacing w:before="240" w:line="360" w:lineRule="auto"/>
              <w:jc w:val="both"/>
              <w:rPr>
                <w:rFonts w:ascii="Times New Roman" w:eastAsia="Times New Roman" w:hAnsi="Times New Roman" w:cs="Times New Roman"/>
                <w:sz w:val="24"/>
                <w:szCs w:val="24"/>
              </w:rPr>
            </w:pPr>
          </w:p>
        </w:tc>
      </w:tr>
      <w:tr w:rsidR="0078519B" w14:paraId="157C3D07" w14:textId="77777777">
        <w:trPr>
          <w:trHeight w:val="660"/>
        </w:trPr>
        <w:tc>
          <w:tcPr>
            <w:tcW w:w="1410" w:type="dxa"/>
            <w:vMerge/>
            <w:tcBorders>
              <w:top w:val="single" w:sz="6" w:space="0" w:color="000000"/>
              <w:left w:val="single" w:sz="6" w:space="0" w:color="000000"/>
              <w:bottom w:val="single" w:sz="6" w:space="0" w:color="000000"/>
              <w:right w:val="single" w:sz="5" w:space="0" w:color="000000"/>
            </w:tcBorders>
            <w:shd w:val="clear" w:color="auto" w:fill="FFFFFF"/>
            <w:tcMar>
              <w:top w:w="0" w:type="dxa"/>
              <w:left w:w="80" w:type="dxa"/>
              <w:bottom w:w="0" w:type="dxa"/>
              <w:right w:w="80" w:type="dxa"/>
            </w:tcMar>
          </w:tcPr>
          <w:p w14:paraId="382700C2" w14:textId="77777777" w:rsidR="0078519B" w:rsidRDefault="0078519B">
            <w:pPr>
              <w:spacing w:line="360" w:lineRule="auto"/>
              <w:jc w:val="both"/>
              <w:rPr>
                <w:rFonts w:ascii="Times New Roman" w:eastAsia="Times New Roman" w:hAnsi="Times New Roman" w:cs="Times New Roman"/>
                <w:sz w:val="24"/>
                <w:szCs w:val="24"/>
              </w:rPr>
            </w:pPr>
          </w:p>
        </w:tc>
        <w:tc>
          <w:tcPr>
            <w:tcW w:w="178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4B54E3A0" w14:textId="77777777" w:rsidR="0078519B" w:rsidRDefault="0078519B">
            <w:pPr>
              <w:spacing w:line="360" w:lineRule="auto"/>
              <w:jc w:val="both"/>
              <w:rPr>
                <w:rFonts w:ascii="Times New Roman" w:eastAsia="Times New Roman" w:hAnsi="Times New Roman" w:cs="Times New Roman"/>
                <w:sz w:val="24"/>
                <w:szCs w:val="24"/>
              </w:rPr>
            </w:pPr>
          </w:p>
        </w:tc>
        <w:tc>
          <w:tcPr>
            <w:tcW w:w="1275" w:type="dxa"/>
            <w:vMerge/>
            <w:tcBorders>
              <w:top w:val="single" w:sz="6" w:space="0" w:color="000000"/>
              <w:left w:val="nil"/>
              <w:bottom w:val="single" w:sz="5" w:space="0" w:color="000000"/>
              <w:right w:val="single" w:sz="5" w:space="0" w:color="000000"/>
            </w:tcBorders>
            <w:shd w:val="clear" w:color="auto" w:fill="FFFFFF"/>
            <w:tcMar>
              <w:top w:w="0" w:type="dxa"/>
              <w:left w:w="80" w:type="dxa"/>
              <w:bottom w:w="0" w:type="dxa"/>
              <w:right w:w="80" w:type="dxa"/>
            </w:tcMar>
          </w:tcPr>
          <w:p w14:paraId="12AD401A" w14:textId="77777777" w:rsidR="0078519B" w:rsidRDefault="0078519B">
            <w:pPr>
              <w:spacing w:line="360" w:lineRule="auto"/>
              <w:jc w:val="both"/>
              <w:rPr>
                <w:rFonts w:ascii="Times New Roman" w:eastAsia="Times New Roman" w:hAnsi="Times New Roman" w:cs="Times New Roman"/>
                <w:sz w:val="24"/>
                <w:szCs w:val="24"/>
              </w:rPr>
            </w:pPr>
          </w:p>
        </w:tc>
        <w:tc>
          <w:tcPr>
            <w:tcW w:w="211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1B80EA2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Actualización de los contenidos</w:t>
            </w:r>
          </w:p>
        </w:tc>
        <w:tc>
          <w:tcPr>
            <w:tcW w:w="2295" w:type="dxa"/>
            <w:tcBorders>
              <w:top w:val="nil"/>
              <w:left w:val="nil"/>
              <w:bottom w:val="single" w:sz="5" w:space="0" w:color="000000"/>
              <w:right w:val="single" w:sz="5" w:space="0" w:color="000000"/>
            </w:tcBorders>
            <w:shd w:val="clear" w:color="auto" w:fill="FFFFFF"/>
            <w:tcMar>
              <w:top w:w="0" w:type="dxa"/>
              <w:left w:w="80" w:type="dxa"/>
              <w:bottom w:w="0" w:type="dxa"/>
              <w:right w:w="80" w:type="dxa"/>
            </w:tcMar>
          </w:tcPr>
          <w:p w14:paraId="3BA3C9A9" w14:textId="77777777" w:rsidR="0078519B" w:rsidRDefault="0078519B">
            <w:pPr>
              <w:spacing w:before="240" w:line="360" w:lineRule="auto"/>
              <w:jc w:val="both"/>
              <w:rPr>
                <w:rFonts w:ascii="Times New Roman" w:eastAsia="Times New Roman" w:hAnsi="Times New Roman" w:cs="Times New Roman"/>
                <w:sz w:val="24"/>
                <w:szCs w:val="24"/>
              </w:rPr>
            </w:pPr>
          </w:p>
        </w:tc>
      </w:tr>
    </w:tbl>
    <w:p w14:paraId="5A3DE6D8" w14:textId="77777777" w:rsidR="0078519B" w:rsidRDefault="0078519B">
      <w:pPr>
        <w:spacing w:line="360" w:lineRule="auto"/>
        <w:jc w:val="both"/>
        <w:rPr>
          <w:rFonts w:ascii="Times New Roman" w:eastAsia="Times New Roman" w:hAnsi="Times New Roman" w:cs="Times New Roman"/>
          <w:b/>
          <w:sz w:val="24"/>
          <w:szCs w:val="24"/>
        </w:rPr>
      </w:pPr>
    </w:p>
    <w:p w14:paraId="13CDDA3E" w14:textId="77777777" w:rsidR="0078519B" w:rsidRDefault="0078519B">
      <w:pPr>
        <w:spacing w:before="240" w:line="360" w:lineRule="auto"/>
        <w:jc w:val="both"/>
        <w:rPr>
          <w:rFonts w:ascii="Times New Roman" w:eastAsia="Times New Roman" w:hAnsi="Times New Roman" w:cs="Times New Roman"/>
          <w:b/>
          <w:sz w:val="24"/>
          <w:szCs w:val="24"/>
        </w:rPr>
      </w:pPr>
    </w:p>
    <w:p w14:paraId="5B3A33F8" w14:textId="77777777" w:rsidR="0078519B" w:rsidRDefault="00000000">
      <w:pPr>
        <w:pStyle w:val="Subttulo"/>
        <w:spacing w:before="240" w:line="360" w:lineRule="auto"/>
        <w:jc w:val="both"/>
        <w:rPr>
          <w:rFonts w:ascii="Times New Roman" w:eastAsia="Times New Roman" w:hAnsi="Times New Roman" w:cs="Times New Roman"/>
          <w:color w:val="000000"/>
          <w:sz w:val="32"/>
          <w:szCs w:val="32"/>
        </w:rPr>
      </w:pPr>
      <w:bookmarkStart w:id="11" w:name="_4f9a9pa9v44e" w:colFirst="0" w:colLast="0"/>
      <w:bookmarkEnd w:id="11"/>
      <w:r>
        <w:rPr>
          <w:rFonts w:ascii="Times New Roman" w:eastAsia="Times New Roman" w:hAnsi="Times New Roman" w:cs="Times New Roman"/>
          <w:color w:val="000000"/>
          <w:sz w:val="32"/>
          <w:szCs w:val="32"/>
        </w:rPr>
        <w:lastRenderedPageBreak/>
        <w:t>CUESTIONARIO</w:t>
      </w:r>
    </w:p>
    <w:p w14:paraId="62E89AD1" w14:textId="77777777" w:rsidR="0078519B"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SOCIODEMOGRÁFICAS:</w:t>
      </w:r>
    </w:p>
    <w:p w14:paraId="10882915"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¿Qué edad tienes?</w:t>
      </w:r>
    </w:p>
    <w:p w14:paraId="529CC659"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Menos de 18 años</w:t>
      </w:r>
    </w:p>
    <w:p w14:paraId="63721541"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18-21</w:t>
      </w:r>
    </w:p>
    <w:p w14:paraId="2AA63F0C"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21-25</w:t>
      </w:r>
    </w:p>
    <w:p w14:paraId="46CD806F"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25-30</w:t>
      </w:r>
    </w:p>
    <w:p w14:paraId="54C4EA54"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Más de 30 años</w:t>
      </w:r>
    </w:p>
    <w:p w14:paraId="215E87B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8919DF"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Género:</w:t>
      </w:r>
    </w:p>
    <w:p w14:paraId="20B2682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qué género te identificas?</w:t>
      </w:r>
    </w:p>
    <w:p w14:paraId="7752D92A" w14:textId="77777777" w:rsidR="0078519B" w:rsidRPr="00856C17" w:rsidRDefault="00000000">
      <w:pPr>
        <w:spacing w:before="240" w:line="360" w:lineRule="auto"/>
        <w:ind w:left="360"/>
        <w:jc w:val="both"/>
        <w:rPr>
          <w:rFonts w:ascii="Times New Roman" w:eastAsia="Times New Roman" w:hAnsi="Times New Roman" w:cs="Times New Roman"/>
          <w:sz w:val="24"/>
          <w:szCs w:val="24"/>
          <w:lang w:val="fr-FR"/>
        </w:rPr>
      </w:pPr>
      <w:r w:rsidRPr="00856C17">
        <w:rPr>
          <w:rFonts w:ascii="Times New Roman" w:eastAsia="Times New Roman" w:hAnsi="Times New Roman" w:cs="Times New Roman"/>
          <w:sz w:val="24"/>
          <w:szCs w:val="24"/>
          <w:lang w:val="fr-FR"/>
        </w:rPr>
        <w:t xml:space="preserve">a.       </w:t>
      </w:r>
      <w:proofErr w:type="spellStart"/>
      <w:r w:rsidRPr="00856C17">
        <w:rPr>
          <w:rFonts w:ascii="Times New Roman" w:eastAsia="Times New Roman" w:hAnsi="Times New Roman" w:cs="Times New Roman"/>
          <w:sz w:val="24"/>
          <w:szCs w:val="24"/>
          <w:lang w:val="fr-FR"/>
        </w:rPr>
        <w:t>Masculino</w:t>
      </w:r>
      <w:proofErr w:type="spellEnd"/>
    </w:p>
    <w:p w14:paraId="40620C28" w14:textId="77777777" w:rsidR="0078519B" w:rsidRPr="00856C17" w:rsidRDefault="00000000">
      <w:pPr>
        <w:spacing w:before="240" w:line="360" w:lineRule="auto"/>
        <w:ind w:left="360"/>
        <w:jc w:val="both"/>
        <w:rPr>
          <w:rFonts w:ascii="Times New Roman" w:eastAsia="Times New Roman" w:hAnsi="Times New Roman" w:cs="Times New Roman"/>
          <w:sz w:val="24"/>
          <w:szCs w:val="24"/>
          <w:lang w:val="fr-FR"/>
        </w:rPr>
      </w:pPr>
      <w:r w:rsidRPr="00856C17">
        <w:rPr>
          <w:rFonts w:ascii="Times New Roman" w:eastAsia="Times New Roman" w:hAnsi="Times New Roman" w:cs="Times New Roman"/>
          <w:sz w:val="24"/>
          <w:szCs w:val="24"/>
          <w:lang w:val="fr-FR"/>
        </w:rPr>
        <w:t xml:space="preserve">b.      </w:t>
      </w:r>
      <w:proofErr w:type="spellStart"/>
      <w:r w:rsidRPr="00856C17">
        <w:rPr>
          <w:rFonts w:ascii="Times New Roman" w:eastAsia="Times New Roman" w:hAnsi="Times New Roman" w:cs="Times New Roman"/>
          <w:sz w:val="24"/>
          <w:szCs w:val="24"/>
          <w:lang w:val="fr-FR"/>
        </w:rPr>
        <w:t>Femenino</w:t>
      </w:r>
      <w:proofErr w:type="spellEnd"/>
    </w:p>
    <w:p w14:paraId="0C792397" w14:textId="77777777" w:rsidR="0078519B" w:rsidRDefault="00000000">
      <w:pPr>
        <w:spacing w:before="240" w:line="360" w:lineRule="auto"/>
        <w:ind w:left="360"/>
        <w:jc w:val="both"/>
        <w:rPr>
          <w:rFonts w:ascii="Times New Roman" w:eastAsia="Times New Roman" w:hAnsi="Times New Roman" w:cs="Times New Roman"/>
          <w:sz w:val="24"/>
          <w:szCs w:val="24"/>
        </w:rPr>
      </w:pPr>
      <w:r w:rsidRPr="00856C17">
        <w:rPr>
          <w:rFonts w:ascii="Times New Roman" w:eastAsia="Times New Roman" w:hAnsi="Times New Roman" w:cs="Times New Roman"/>
          <w:sz w:val="24"/>
          <w:szCs w:val="24"/>
          <w:lang w:val="fr-FR"/>
        </w:rPr>
        <w:t xml:space="preserve">c.       </w:t>
      </w:r>
      <w:r>
        <w:rPr>
          <w:rFonts w:ascii="Times New Roman" w:eastAsia="Times New Roman" w:hAnsi="Times New Roman" w:cs="Times New Roman"/>
          <w:sz w:val="24"/>
          <w:szCs w:val="24"/>
        </w:rPr>
        <w:t>No binario</w:t>
      </w:r>
    </w:p>
    <w:p w14:paraId="1E570F28"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Prefiero no decirlo.</w:t>
      </w:r>
    </w:p>
    <w:p w14:paraId="0CED26F5" w14:textId="77777777" w:rsidR="0078519B" w:rsidRDefault="0078519B">
      <w:pPr>
        <w:spacing w:before="240" w:line="360" w:lineRule="auto"/>
        <w:ind w:left="360"/>
        <w:jc w:val="both"/>
        <w:rPr>
          <w:rFonts w:ascii="Times New Roman" w:eastAsia="Times New Roman" w:hAnsi="Times New Roman" w:cs="Times New Roman"/>
          <w:sz w:val="24"/>
          <w:szCs w:val="24"/>
        </w:rPr>
      </w:pPr>
    </w:p>
    <w:p w14:paraId="00FC4C0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¿Eres estudiante en la carrera de Antropología?</w:t>
      </w:r>
    </w:p>
    <w:p w14:paraId="69FDD699"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w:t>
      </w:r>
    </w:p>
    <w:p w14:paraId="4A1EA9E9"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No </w:t>
      </w:r>
    </w:p>
    <w:p w14:paraId="15693E6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8B47A4" w14:textId="77777777" w:rsidR="0078519B" w:rsidRDefault="00000000">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qué año de carrera te encuentras?</w:t>
      </w:r>
    </w:p>
    <w:p w14:paraId="574812BA"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Primer año</w:t>
      </w:r>
    </w:p>
    <w:p w14:paraId="03035399"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Segundo año</w:t>
      </w:r>
    </w:p>
    <w:p w14:paraId="31AAD459"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Tercer año</w:t>
      </w:r>
    </w:p>
    <w:p w14:paraId="01A123EB"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Cuarto año</w:t>
      </w:r>
    </w:p>
    <w:p w14:paraId="1DEBA0BA" w14:textId="77777777" w:rsidR="0078519B" w:rsidRDefault="00000000">
      <w:pPr>
        <w:spacing w:before="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Quinto año</w:t>
      </w:r>
    </w:p>
    <w:p w14:paraId="7381B57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1AAC6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¿Situación laboral actual?</w:t>
      </w:r>
    </w:p>
    <w:p w14:paraId="645475FB" w14:textId="77777777" w:rsidR="0078519B" w:rsidRDefault="00000000">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 a tiempo completo</w:t>
      </w:r>
    </w:p>
    <w:p w14:paraId="173F0F7A" w14:textId="77777777" w:rsidR="0078519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 a tiempo parcial</w:t>
      </w:r>
    </w:p>
    <w:p w14:paraId="6941875F" w14:textId="77777777" w:rsidR="0078519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Trabajando a tiempo completo</w:t>
      </w:r>
    </w:p>
    <w:p w14:paraId="11F32F5E" w14:textId="77777777" w:rsidR="0078519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Trabajando a tiempo parcial</w:t>
      </w:r>
    </w:p>
    <w:p w14:paraId="396CD32F" w14:textId="77777777" w:rsidR="0078519B" w:rsidRDefault="0000000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empleo </w:t>
      </w:r>
    </w:p>
    <w:p w14:paraId="1EEE8818"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3FE7C847"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INDICADORES:</w:t>
      </w:r>
    </w:p>
    <w:p w14:paraId="39FB112D"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Calidad en material visual de clase (PPT)</w:t>
      </w:r>
    </w:p>
    <w:p w14:paraId="6FCECCD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importante que el docente utilice presentaciones visualmente atractivas y bien organizadas para apoyar la comprensión de los temas?</w:t>
      </w:r>
    </w:p>
    <w:p w14:paraId="6B94C6E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45A0006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263C8A4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7B924A6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363CD4C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56BC29F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A2C7BE"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Articulación texto-imagen</w:t>
      </w:r>
    </w:p>
    <w:p w14:paraId="7ED583C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relevante es que el docente combine de manera efectiva texto e imágenes en sus materiales visuales para facilitar el aprendizaje?</w:t>
      </w:r>
    </w:p>
    <w:p w14:paraId="602DA5F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5244B69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311DB21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5B462A7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2DD9139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7BD07BD0"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82AC81D"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Uso de la voz y la oratoria</w:t>
      </w:r>
    </w:p>
    <w:p w14:paraId="6C4BA33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importante que el docente tenga una buena oratoria y proyecte su voz de manera que facilite la atención y comprensión en clase?</w:t>
      </w:r>
    </w:p>
    <w:p w14:paraId="2CC1C5B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20CB72D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3802A9F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593FDB4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01CBE52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062298A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815B0"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Preguntas a estudiantes</w:t>
      </w:r>
    </w:p>
    <w:p w14:paraId="007506E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importante es que el docente haga preguntas a los estudiantes para fomentar su participación y asegurar la comprensión del contenido?</w:t>
      </w:r>
    </w:p>
    <w:p w14:paraId="24968DE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3ECFBE4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42C36E7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 Moderadamente importante</w:t>
      </w:r>
    </w:p>
    <w:p w14:paraId="5E71A41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48B116E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4CC8116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517251"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lúdicas</w:t>
      </w:r>
    </w:p>
    <w:p w14:paraId="799B609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relevante que el docente utilice actividades lúdicas (por ejemplo, juegos o dinámicas) para enriquecer el proceso de aprendizaje?</w:t>
      </w:r>
    </w:p>
    <w:p w14:paraId="58D598E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1557051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466A5DC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799B834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5E078C7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62A567A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868679"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Ejercicios grupales</w:t>
      </w:r>
    </w:p>
    <w:p w14:paraId="09E1C61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importante es que el docente incorpore ejercicios grupales en sus clases para promover el aprendizaje colaborativo?</w:t>
      </w:r>
    </w:p>
    <w:p w14:paraId="357A57F9"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318DB49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2455C31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092B53E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5E3F98D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48D85A7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13243B"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Disponibilidad horaria</w:t>
      </w:r>
    </w:p>
    <w:p w14:paraId="0C61AA3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relevante que el docente tenga disponibilidad horaria fuera de clases para responder a las dudas de los estudiantes?</w:t>
      </w:r>
    </w:p>
    <w:p w14:paraId="19CC2EC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492BCC4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3049ACC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1575D2A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641EA59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06C3345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BB1CE9"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Disponibilidad de formato (presencial u online)</w:t>
      </w:r>
    </w:p>
    <w:p w14:paraId="6A50D86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importante es para ti que el docente sea flexible en ofrecer clases en diferentes formatos (presencial u online)?</w:t>
      </w:r>
    </w:p>
    <w:p w14:paraId="3A8BE03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2326235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09263CF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1AFC7A7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62F3C2D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3C8652C6"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225744"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Claridad contenida de evaluación / Claridad en los criterios de evaluación</w:t>
      </w:r>
    </w:p>
    <w:p w14:paraId="287A7D4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un docente debe ceñir las clases a la programación pautada al principio de semestre?</w:t>
      </w:r>
    </w:p>
    <w:p w14:paraId="7E25FC9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125906B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7C63D26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 Moderadamente importante</w:t>
      </w:r>
    </w:p>
    <w:p w14:paraId="1C8C9D0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5970F21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5D03CF9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respondes Nada Importante/Poco Importante ¿Por qué?</w:t>
      </w:r>
    </w:p>
    <w:p w14:paraId="7640BEE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2CE7BFD1"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Oportunidad de retroalimentación</w:t>
      </w:r>
    </w:p>
    <w:p w14:paraId="51B674F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importante que el docente proporcione retroalimentación a tiempo sobre el desempeño en trabajos y evaluaciones?</w:t>
      </w:r>
    </w:p>
    <w:p w14:paraId="5FB2F35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6F2F0E6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7B475FA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7C2E51C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180428B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729AE43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314BB3"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Claridad de retroalimentación</w:t>
      </w:r>
    </w:p>
    <w:p w14:paraId="6D31DD7A"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importante es que la retroalimentación que el docente ofrece sea clara y ayude a entender los aspectos a mejorar?</w:t>
      </w:r>
    </w:p>
    <w:p w14:paraId="2D0A8E2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08FC3953"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4F2FDFB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7AA77DD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0694CBE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155F0203"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Apertura a preguntas y participación </w:t>
      </w:r>
    </w:p>
    <w:p w14:paraId="78DCDD3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para ti que un docente tenga disponibilidad fuera de horario de clases para responder preguntas y aclarar dudas?</w:t>
      </w:r>
    </w:p>
    <w:p w14:paraId="4C1E922B"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4BDA4EB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110AAD2E"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61A28A5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33A2E4A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0B2AD6D4"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Disposición a extender plazo de entregas justificadas</w:t>
      </w:r>
    </w:p>
    <w:p w14:paraId="058035AC"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tan importante es para ti que el docente sea flexible al momento de extender plazos de entrega cuando existan justificaciones adecuadas?</w:t>
      </w:r>
    </w:p>
    <w:p w14:paraId="2297B2D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30B5CF0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49D349D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49C43C8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08520FB0"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4F3078DA"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Claridad de los requisitos para solicitar extensión de plazos</w:t>
      </w:r>
    </w:p>
    <w:p w14:paraId="11991997"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para ti que el docente genere instancias para conversar la extensión o aplazar alguna de las evaluaciones presentes durante el semestre?</w:t>
      </w:r>
    </w:p>
    <w:p w14:paraId="397779E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378BF6F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0F8E6B7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65BCEF12"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1C2C6CA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5 - Muy importante</w:t>
      </w:r>
    </w:p>
    <w:p w14:paraId="6F50A704" w14:textId="77777777" w:rsidR="0078519B" w:rsidRDefault="00000000">
      <w:pPr>
        <w:spacing w:before="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Disponibilidad de recursos alternativos en caso de inasistencia </w:t>
      </w:r>
    </w:p>
    <w:p w14:paraId="042443AF"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es necesario que el docente tenga disponibilidad de recursos alternativos en caso de inasistencia justificadas?</w:t>
      </w:r>
    </w:p>
    <w:p w14:paraId="7E455488"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Nada importante</w:t>
      </w:r>
    </w:p>
    <w:p w14:paraId="44C8DBF1"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Poco importante</w:t>
      </w:r>
    </w:p>
    <w:p w14:paraId="68AA942D"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Moderadamente importante</w:t>
      </w:r>
    </w:p>
    <w:p w14:paraId="73036434"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Importante</w:t>
      </w:r>
    </w:p>
    <w:p w14:paraId="64280145" w14:textId="77777777" w:rsidR="0078519B" w:rsidRDefault="00000000">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Muy importante</w:t>
      </w:r>
    </w:p>
    <w:p w14:paraId="6DC5A0EF" w14:textId="77777777" w:rsidR="0078519B" w:rsidRDefault="0078519B">
      <w:pPr>
        <w:spacing w:before="240" w:line="360" w:lineRule="auto"/>
        <w:jc w:val="both"/>
        <w:rPr>
          <w:rFonts w:ascii="Times New Roman" w:eastAsia="Times New Roman" w:hAnsi="Times New Roman" w:cs="Times New Roman"/>
          <w:b/>
          <w:sz w:val="24"/>
          <w:szCs w:val="24"/>
          <w:highlight w:val="yellow"/>
        </w:rPr>
      </w:pPr>
    </w:p>
    <w:p w14:paraId="51BBEE1B" w14:textId="77777777" w:rsidR="0078519B" w:rsidRDefault="0078519B">
      <w:pPr>
        <w:spacing w:before="240" w:line="360" w:lineRule="auto"/>
        <w:jc w:val="both"/>
        <w:rPr>
          <w:rFonts w:ascii="Times New Roman" w:eastAsia="Times New Roman" w:hAnsi="Times New Roman" w:cs="Times New Roman"/>
          <w:sz w:val="24"/>
          <w:szCs w:val="24"/>
        </w:rPr>
      </w:pPr>
    </w:p>
    <w:p w14:paraId="31AA5042" w14:textId="77777777" w:rsidR="0078519B" w:rsidRDefault="0078519B">
      <w:pPr>
        <w:spacing w:before="240" w:line="360" w:lineRule="auto"/>
        <w:jc w:val="both"/>
        <w:rPr>
          <w:rFonts w:ascii="Times New Roman" w:eastAsia="Times New Roman" w:hAnsi="Times New Roman" w:cs="Times New Roman"/>
          <w:sz w:val="24"/>
          <w:szCs w:val="24"/>
        </w:rPr>
      </w:pPr>
    </w:p>
    <w:p w14:paraId="6DD5D4A2" w14:textId="77777777" w:rsidR="0078519B" w:rsidRDefault="0078519B">
      <w:pPr>
        <w:spacing w:line="360" w:lineRule="auto"/>
        <w:jc w:val="both"/>
        <w:rPr>
          <w:rFonts w:ascii="Times New Roman" w:eastAsia="Times New Roman" w:hAnsi="Times New Roman" w:cs="Times New Roman"/>
          <w:sz w:val="24"/>
          <w:szCs w:val="24"/>
        </w:rPr>
      </w:pPr>
    </w:p>
    <w:p w14:paraId="3F4B30D4"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9D1719"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8BEB02" w14:textId="77777777" w:rsidR="0078519B" w:rsidRDefault="00000000">
      <w:pPr>
        <w:pStyle w:val="Subttulo"/>
        <w:spacing w:line="360" w:lineRule="auto"/>
        <w:jc w:val="both"/>
        <w:rPr>
          <w:rFonts w:ascii="Times New Roman" w:eastAsia="Times New Roman" w:hAnsi="Times New Roman" w:cs="Times New Roman"/>
          <w:color w:val="000000"/>
          <w:sz w:val="32"/>
          <w:szCs w:val="32"/>
        </w:rPr>
      </w:pPr>
      <w:bookmarkStart w:id="12" w:name="_9b8tzlh7h7ud" w:colFirst="0" w:colLast="0"/>
      <w:bookmarkEnd w:id="12"/>
      <w:r>
        <w:rPr>
          <w:rFonts w:ascii="Times New Roman" w:eastAsia="Times New Roman" w:hAnsi="Times New Roman" w:cs="Times New Roman"/>
          <w:color w:val="000000"/>
          <w:sz w:val="32"/>
          <w:szCs w:val="32"/>
        </w:rPr>
        <w:t>REFERENCIAS BIBLIOGRÁFICAS</w:t>
      </w:r>
    </w:p>
    <w:p w14:paraId="55C365CC"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Florián, L. C. L., Ramírez, E. S., &amp; Alvarado, J. M. (2022). Satisfacción con la Calidad Docente en el Ámbito Universitario: Potenciales Sesgos y Propuestas de Análisis para su Evaluación. Revista Iberoamericana de Diagnóstico y Evaluación - E </w:t>
      </w:r>
      <w:proofErr w:type="spellStart"/>
      <w:r>
        <w:rPr>
          <w:rFonts w:ascii="Times New Roman" w:eastAsia="Times New Roman" w:hAnsi="Times New Roman" w:cs="Times New Roman"/>
          <w:sz w:val="24"/>
          <w:szCs w:val="24"/>
        </w:rPr>
        <w:t>Avaliação</w:t>
      </w:r>
      <w:proofErr w:type="spellEnd"/>
      <w:r>
        <w:rPr>
          <w:rFonts w:ascii="Times New Roman" w:eastAsia="Times New Roman" w:hAnsi="Times New Roman" w:cs="Times New Roman"/>
          <w:sz w:val="24"/>
          <w:szCs w:val="24"/>
        </w:rPr>
        <w:t xml:space="preserve"> Psicológica, 65(4), 69. https://doi.org/10.21865/ridep65.4.06</w:t>
      </w:r>
    </w:p>
    <w:p w14:paraId="4425142F" w14:textId="77777777" w:rsidR="0078519B"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Farías, M. M. (2020, </w:t>
      </w:r>
      <w:proofErr w:type="spellStart"/>
      <w:r>
        <w:rPr>
          <w:rFonts w:ascii="Times New Roman" w:eastAsia="Times New Roman" w:hAnsi="Times New Roman" w:cs="Times New Roman"/>
          <w:sz w:val="24"/>
          <w:szCs w:val="24"/>
        </w:rPr>
        <w:t>July</w:t>
      </w:r>
      <w:proofErr w:type="spellEnd"/>
      <w:r>
        <w:rPr>
          <w:rFonts w:ascii="Times New Roman" w:eastAsia="Times New Roman" w:hAnsi="Times New Roman" w:cs="Times New Roman"/>
          <w:sz w:val="24"/>
          <w:szCs w:val="24"/>
        </w:rPr>
        <w:t xml:space="preserve"> 20). </w:t>
      </w:r>
      <w:r>
        <w:rPr>
          <w:rFonts w:ascii="Times New Roman" w:eastAsia="Times New Roman" w:hAnsi="Times New Roman" w:cs="Times New Roman"/>
          <w:i/>
          <w:sz w:val="24"/>
          <w:szCs w:val="24"/>
        </w:rPr>
        <w:t>Creencias de estudiantes universitarios sobre el trabajo profesional docente</w:t>
      </w:r>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1155CC"/>
            <w:sz w:val="24"/>
            <w:szCs w:val="24"/>
            <w:u w:val="single"/>
          </w:rPr>
          <w:t>https://www.medigraphic.com/cgi-bin/new/resumenI.cgi?IDARTICULO=94455</w:t>
        </w:r>
      </w:hyperlink>
    </w:p>
    <w:p w14:paraId="5D841714" w14:textId="77777777" w:rsidR="0078519B" w:rsidRDefault="00000000">
      <w:pPr>
        <w:spacing w:line="360" w:lineRule="auto"/>
        <w:jc w:val="both"/>
        <w:rPr>
          <w:rFonts w:ascii="Times New Roman" w:eastAsia="Times New Roman" w:hAnsi="Times New Roman" w:cs="Times New Roman"/>
          <w:sz w:val="24"/>
          <w:szCs w:val="24"/>
        </w:rPr>
      </w:pPr>
      <w:r w:rsidRPr="00856C17">
        <w:rPr>
          <w:rFonts w:ascii="Times New Roman" w:eastAsia="Times New Roman" w:hAnsi="Times New Roman" w:cs="Times New Roman"/>
          <w:sz w:val="24"/>
          <w:szCs w:val="24"/>
          <w:lang w:val="en-US"/>
        </w:rPr>
        <w:lastRenderedPageBreak/>
        <w:t xml:space="preserve">Honorato, L. P. J., Washington, V. C. J., &amp; Fernández, H. P. (2019). </w:t>
      </w:r>
      <w:r>
        <w:rPr>
          <w:rFonts w:ascii="Times New Roman" w:eastAsia="Times New Roman" w:hAnsi="Times New Roman" w:cs="Times New Roman"/>
          <w:i/>
          <w:sz w:val="24"/>
          <w:szCs w:val="24"/>
        </w:rPr>
        <w:t>La evaluación del desempeño como factor influyente en la formación profesional del docente universitario.</w:t>
      </w: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https://repositorio.utmachala.edu.ec/handle/48000/18052</w:t>
        </w:r>
      </w:hyperlink>
    </w:p>
    <w:p w14:paraId="2F764976"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Bravo Bonoso, D. G., Álava Castro, W. F., &amp; Álava Bravo, E. I. (2021). </w:t>
      </w:r>
      <w:r>
        <w:rPr>
          <w:rFonts w:ascii="Times New Roman" w:eastAsia="Times New Roman" w:hAnsi="Times New Roman" w:cs="Times New Roman"/>
          <w:i/>
          <w:sz w:val="24"/>
          <w:szCs w:val="24"/>
        </w:rPr>
        <w:t>Docentes universitarios y su desempeño laboral</w:t>
      </w:r>
      <w:r>
        <w:rPr>
          <w:rFonts w:ascii="Times New Roman" w:eastAsia="Times New Roman" w:hAnsi="Times New Roman" w:cs="Times New Roman"/>
          <w:sz w:val="24"/>
          <w:szCs w:val="24"/>
        </w:rPr>
        <w:t>. Serie Científica de la Universidad de las Ciencias Informáticas, 14(3), 167-176.</w:t>
      </w:r>
    </w:p>
    <w:p w14:paraId="67ECFC9F" w14:textId="77777777" w:rsidR="0078519B"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Herrera Torres, L., Souza Soares de </w:t>
      </w:r>
      <w:proofErr w:type="spellStart"/>
      <w:r>
        <w:rPr>
          <w:rFonts w:ascii="Times New Roman" w:eastAsia="Times New Roman" w:hAnsi="Times New Roman" w:cs="Times New Roman"/>
          <w:sz w:val="24"/>
          <w:szCs w:val="24"/>
        </w:rPr>
        <w:t>Quadros</w:t>
      </w:r>
      <w:proofErr w:type="spellEnd"/>
      <w:r>
        <w:rPr>
          <w:rFonts w:ascii="Times New Roman" w:eastAsia="Times New Roman" w:hAnsi="Times New Roman" w:cs="Times New Roman"/>
          <w:sz w:val="24"/>
          <w:szCs w:val="24"/>
        </w:rPr>
        <w:t xml:space="preserve">, M. R., &amp; Soares de </w:t>
      </w:r>
      <w:proofErr w:type="spellStart"/>
      <w:r>
        <w:rPr>
          <w:rFonts w:ascii="Times New Roman" w:eastAsia="Times New Roman" w:hAnsi="Times New Roman" w:cs="Times New Roman"/>
          <w:sz w:val="24"/>
          <w:szCs w:val="24"/>
        </w:rPr>
        <w:t>Quadros</w:t>
      </w:r>
      <w:proofErr w:type="spellEnd"/>
      <w:r>
        <w:rPr>
          <w:rFonts w:ascii="Times New Roman" w:eastAsia="Times New Roman" w:hAnsi="Times New Roman" w:cs="Times New Roman"/>
          <w:sz w:val="24"/>
          <w:szCs w:val="24"/>
        </w:rPr>
        <w:t xml:space="preserve"> Júnior, J. F. (2018). Evaluación de la calidad en la educación superior: una revisión de la literatura a partir de la satisfacción del alumnado. </w:t>
      </w:r>
      <w:proofErr w:type="spellStart"/>
      <w:r>
        <w:rPr>
          <w:rFonts w:ascii="Times New Roman" w:eastAsia="Times New Roman" w:hAnsi="Times New Roman" w:cs="Times New Roman"/>
          <w:i/>
          <w:sz w:val="24"/>
          <w:szCs w:val="24"/>
        </w:rPr>
        <w:t>Cadernos</w:t>
      </w:r>
      <w:proofErr w:type="spellEnd"/>
      <w:r>
        <w:rPr>
          <w:rFonts w:ascii="Times New Roman" w:eastAsia="Times New Roman" w:hAnsi="Times New Roman" w:cs="Times New Roman"/>
          <w:i/>
          <w:sz w:val="24"/>
          <w:szCs w:val="24"/>
        </w:rPr>
        <w:t xml:space="preserve"> de Pesquisa</w:t>
      </w:r>
      <w:r>
        <w:rPr>
          <w:rFonts w:ascii="Times New Roman" w:eastAsia="Times New Roman" w:hAnsi="Times New Roman" w:cs="Times New Roman"/>
          <w:sz w:val="24"/>
          <w:szCs w:val="24"/>
        </w:rPr>
        <w:t>, 25(2), 71-89.</w:t>
      </w:r>
    </w:p>
    <w:p w14:paraId="09A447EA" w14:textId="77777777" w:rsidR="0078519B" w:rsidRDefault="00000000">
      <w:pPr>
        <w:shd w:val="clear" w:color="auto" w:fill="FFFFFF"/>
        <w:spacing w:after="400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Mayorga-Fernández, M.J., Madrid-Vivar, D., &amp; De La Rosa Moreno, L. (2021). La formación inicial docente desde la responsabilidad social universitaria: satisfacción del alumnado en relación a una experiencia de aprendizaje-servicio. ENSAYOS, Revista de la Facultad de Educación de Albacete, 36(1).                                                                          Salazar Ascencio, J. (2010). Encuesta de satisfacción estudiantil versus cultura evaluativa de la docencia. </w:t>
      </w:r>
      <w:r>
        <w:rPr>
          <w:rFonts w:ascii="Times New Roman" w:eastAsia="Times New Roman" w:hAnsi="Times New Roman" w:cs="Times New Roman"/>
          <w:i/>
          <w:sz w:val="24"/>
          <w:szCs w:val="24"/>
        </w:rPr>
        <w:t>Revista Iberoamericana de Evaluación Educativa</w:t>
      </w:r>
      <w:r>
        <w:rPr>
          <w:rFonts w:ascii="Times New Roman" w:eastAsia="Times New Roman" w:hAnsi="Times New Roman" w:cs="Times New Roman"/>
          <w:sz w:val="24"/>
          <w:szCs w:val="24"/>
        </w:rPr>
        <w:t>, 3(1), 121-123</w:t>
      </w:r>
    </w:p>
    <w:sectPr w:rsidR="0078519B">
      <w:footerReference w:type="default" r:id="rId17"/>
      <w:footerReference w:type="first" r:id="rId18"/>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1-10T20:03:00Z" w:initials="SM">
    <w:p w14:paraId="3B2876CA" w14:textId="2A7D3978" w:rsidR="006D3863" w:rsidRDefault="006D3863">
      <w:pPr>
        <w:pStyle w:val="Textocomentario"/>
      </w:pPr>
      <w:r>
        <w:rPr>
          <w:rStyle w:val="Refdecomentario"/>
        </w:rPr>
        <w:annotationRef/>
      </w:r>
      <w:r>
        <w:t>14</w:t>
      </w:r>
    </w:p>
  </w:comment>
  <w:comment w:id="1" w:author="Sebastián Matías Muñoz Tapia" w:date="2024-11-10T20:01:00Z" w:initials="SM">
    <w:p w14:paraId="4F9C1388" w14:textId="4AB41A1D" w:rsidR="006D3863" w:rsidRDefault="006D3863">
      <w:pPr>
        <w:pStyle w:val="Textocomentario"/>
      </w:pPr>
      <w:r>
        <w:rPr>
          <w:rStyle w:val="Refdecomentario"/>
        </w:rPr>
        <w:annotationRef/>
      </w:r>
      <w:r>
        <w:t>Percibidas por los estudiantes</w:t>
      </w:r>
    </w:p>
  </w:comment>
  <w:comment w:id="2" w:author="Sebastián Matías Muñoz Tapia" w:date="2024-11-10T20:03:00Z" w:initials="SM">
    <w:p w14:paraId="7A5A9D67" w14:textId="679ADD4B" w:rsidR="006D3863" w:rsidRDefault="006D3863">
      <w:pPr>
        <w:pStyle w:val="Textocomentario"/>
      </w:pPr>
      <w:r>
        <w:rPr>
          <w:rStyle w:val="Refdecomentario"/>
        </w:rPr>
        <w:annotationRef/>
      </w:r>
      <w:r>
        <w:t>Esto no está en su cuestionario. Podrían incluirlo</w:t>
      </w:r>
    </w:p>
  </w:comment>
  <w:comment w:id="4" w:author="Sebastián Matías Muñoz Tapia" w:date="2024-11-10T20:06:00Z" w:initials="SM">
    <w:p w14:paraId="2257DD2D" w14:textId="1842EA4A" w:rsidR="006D3863" w:rsidRDefault="006D3863" w:rsidP="006D3863">
      <w:pPr>
        <w:pStyle w:val="Textocomentario"/>
      </w:pPr>
      <w:r>
        <w:rPr>
          <w:rStyle w:val="Refdecomentario"/>
        </w:rPr>
        <w:annotationRef/>
      </w:r>
      <w:r>
        <w:t>1</w:t>
      </w:r>
      <w:r w:rsidR="006C5544">
        <w:t>7</w:t>
      </w:r>
    </w:p>
    <w:p w14:paraId="28C9F7CD" w14:textId="4F9BAD65" w:rsidR="006D3863" w:rsidRDefault="006D3863" w:rsidP="006D3863">
      <w:pPr>
        <w:pStyle w:val="Textocomentario"/>
      </w:pPr>
      <w:r>
        <w:t xml:space="preserve">No está mal, pero falta una mayor claridad en la problematización, para que se genere un enigma/paradoja que requiere ser investigado, lo cuál podría mejorar gracias al esquema de Lemieux, observando la relación entre “antecedentes académicos” (por ejemplo, en investigación) vs. “habilidades blandas”. Ejemplo: </w:t>
      </w:r>
    </w:p>
    <w:p w14:paraId="1316E318" w14:textId="218E1798" w:rsidR="006D3863" w:rsidRDefault="006D3863" w:rsidP="006D3863">
      <w:pPr>
        <w:pStyle w:val="Textocomentario"/>
        <w:numPr>
          <w:ilvl w:val="0"/>
          <w:numId w:val="5"/>
        </w:numPr>
      </w:pPr>
      <w:r>
        <w:t xml:space="preserve">Creencia compartida: docentes con un gran </w:t>
      </w:r>
      <w:proofErr w:type="spellStart"/>
      <w:r>
        <w:t>cv</w:t>
      </w:r>
      <w:proofErr w:type="spellEnd"/>
      <w:r>
        <w:t>, en términos académicos serán altamente valorados</w:t>
      </w:r>
    </w:p>
    <w:p w14:paraId="182C7C2D" w14:textId="749F5ED7" w:rsidR="006D3863" w:rsidRDefault="006D3863" w:rsidP="006D3863">
      <w:pPr>
        <w:pStyle w:val="Textocomentario"/>
        <w:numPr>
          <w:ilvl w:val="0"/>
          <w:numId w:val="5"/>
        </w:numPr>
      </w:pPr>
      <w:r>
        <w:t xml:space="preserve">Inferencias lógicas o predictivas a partir de ella: cabría esperar, que esto incide positivamente en la calidad percibida por el estudiantado. </w:t>
      </w:r>
    </w:p>
    <w:p w14:paraId="1F5C4F8C" w14:textId="58AB2AC1" w:rsidR="006D3863" w:rsidRDefault="006D3863" w:rsidP="006D3863">
      <w:pPr>
        <w:pStyle w:val="Textocomentario"/>
        <w:numPr>
          <w:ilvl w:val="0"/>
          <w:numId w:val="5"/>
        </w:numPr>
      </w:pPr>
      <w:r>
        <w:t>Elementos empíricos que contradigan: se ha visto que…</w:t>
      </w:r>
    </w:p>
    <w:p w14:paraId="5AF89FAD" w14:textId="61A178F9" w:rsidR="006D3863" w:rsidRDefault="006D3863" w:rsidP="006D3863">
      <w:pPr>
        <w:pStyle w:val="Textocomentario"/>
        <w:numPr>
          <w:ilvl w:val="0"/>
          <w:numId w:val="5"/>
        </w:numPr>
      </w:pPr>
      <w:r>
        <w:t>Preguntarse como si (a) es cierto; ocurre (c): Entonces, cómo entender esta diferencia entre</w:t>
      </w:r>
      <w:proofErr w:type="gramStart"/>
      <w:r>
        <w:t xml:space="preserve"> ….</w:t>
      </w:r>
      <w:proofErr w:type="gramEnd"/>
      <w:r>
        <w:t xml:space="preserve">. </w:t>
      </w:r>
    </w:p>
    <w:p w14:paraId="21128377" w14:textId="6115C27C" w:rsidR="006D3863" w:rsidRDefault="006D3863" w:rsidP="006D3863">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B2876CA" w15:done="0"/>
  <w15:commentEx w15:paraId="4F9C1388" w15:done="0"/>
  <w15:commentEx w15:paraId="7A5A9D67" w15:done="0"/>
  <w15:commentEx w15:paraId="211283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4A7394" w16cex:dateUtc="2024-11-10T23:03:00Z"/>
  <w16cex:commentExtensible w16cex:durableId="7EB11ED4" w16cex:dateUtc="2024-11-10T23:01:00Z"/>
  <w16cex:commentExtensible w16cex:durableId="376831BE" w16cex:dateUtc="2024-11-10T23:03:00Z"/>
  <w16cex:commentExtensible w16cex:durableId="514A31ED" w16cex:dateUtc="2024-11-10T2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B2876CA" w16cid:durableId="5D4A7394"/>
  <w16cid:commentId w16cid:paraId="4F9C1388" w16cid:durableId="7EB11ED4"/>
  <w16cid:commentId w16cid:paraId="7A5A9D67" w16cid:durableId="376831BE"/>
  <w16cid:commentId w16cid:paraId="21128377" w16cid:durableId="514A3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4FEBE" w14:textId="77777777" w:rsidR="001877DC" w:rsidRDefault="001877DC">
      <w:pPr>
        <w:spacing w:line="240" w:lineRule="auto"/>
      </w:pPr>
      <w:r>
        <w:separator/>
      </w:r>
    </w:p>
  </w:endnote>
  <w:endnote w:type="continuationSeparator" w:id="0">
    <w:p w14:paraId="06A659EC" w14:textId="77777777" w:rsidR="001877DC" w:rsidRDefault="001877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9A6B1" w14:textId="77777777" w:rsidR="0078519B" w:rsidRDefault="00000000">
    <w:pPr>
      <w:jc w:val="right"/>
    </w:pPr>
    <w:r>
      <w:fldChar w:fldCharType="begin"/>
    </w:r>
    <w:r>
      <w:instrText>PAGE</w:instrText>
    </w:r>
    <w:r>
      <w:fldChar w:fldCharType="separate"/>
    </w:r>
    <w:r w:rsidR="00856C1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83A0D" w14:textId="77777777" w:rsidR="0078519B" w:rsidRDefault="007851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5C9BA" w14:textId="77777777" w:rsidR="001877DC" w:rsidRDefault="001877DC">
      <w:pPr>
        <w:spacing w:line="240" w:lineRule="auto"/>
      </w:pPr>
      <w:r>
        <w:separator/>
      </w:r>
    </w:p>
  </w:footnote>
  <w:footnote w:type="continuationSeparator" w:id="0">
    <w:p w14:paraId="1DA2E37C" w14:textId="77777777" w:rsidR="001877DC" w:rsidRDefault="001877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E2210"/>
    <w:multiLevelType w:val="hybridMultilevel"/>
    <w:tmpl w:val="2B5CC75E"/>
    <w:lvl w:ilvl="0" w:tplc="3D4CE3F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757AE0"/>
    <w:multiLevelType w:val="multilevel"/>
    <w:tmpl w:val="513001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B535ABF"/>
    <w:multiLevelType w:val="hybridMultilevel"/>
    <w:tmpl w:val="3408729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2006E96"/>
    <w:multiLevelType w:val="hybridMultilevel"/>
    <w:tmpl w:val="E716F94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1C655E"/>
    <w:multiLevelType w:val="multilevel"/>
    <w:tmpl w:val="081C5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9623415">
    <w:abstractNumId w:val="4"/>
  </w:num>
  <w:num w:numId="2" w16cid:durableId="1349064470">
    <w:abstractNumId w:val="1"/>
  </w:num>
  <w:num w:numId="3" w16cid:durableId="989751879">
    <w:abstractNumId w:val="3"/>
  </w:num>
  <w:num w:numId="4" w16cid:durableId="324745190">
    <w:abstractNumId w:val="0"/>
  </w:num>
  <w:num w:numId="5" w16cid:durableId="5535912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19B"/>
    <w:rsid w:val="001877DC"/>
    <w:rsid w:val="006C5544"/>
    <w:rsid w:val="006D3863"/>
    <w:rsid w:val="0078519B"/>
    <w:rsid w:val="00856C17"/>
    <w:rsid w:val="00C91D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D695"/>
  <w15:docId w15:val="{6F5CEED5-9998-4945-8712-791D5CE7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before="240" w:after="240"/>
      <w:jc w:val="both"/>
      <w:outlineLvl w:val="5"/>
    </w:pPr>
    <w:rPr>
      <w:rFonts w:ascii="Times New Roman" w:eastAsia="Times New Roman" w:hAnsi="Times New Roman" w:cs="Times New Roman"/>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6D3863"/>
    <w:rPr>
      <w:sz w:val="16"/>
      <w:szCs w:val="16"/>
    </w:rPr>
  </w:style>
  <w:style w:type="paragraph" w:styleId="Textocomentario">
    <w:name w:val="annotation text"/>
    <w:basedOn w:val="Normal"/>
    <w:link w:val="TextocomentarioCar"/>
    <w:uiPriority w:val="99"/>
    <w:semiHidden/>
    <w:unhideWhenUsed/>
    <w:rsid w:val="006D38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3863"/>
    <w:rPr>
      <w:sz w:val="20"/>
      <w:szCs w:val="20"/>
    </w:rPr>
  </w:style>
  <w:style w:type="paragraph" w:styleId="Asuntodelcomentario">
    <w:name w:val="annotation subject"/>
    <w:basedOn w:val="Textocomentario"/>
    <w:next w:val="Textocomentario"/>
    <w:link w:val="AsuntodelcomentarioCar"/>
    <w:uiPriority w:val="99"/>
    <w:semiHidden/>
    <w:unhideWhenUsed/>
    <w:rsid w:val="006D3863"/>
    <w:rPr>
      <w:b/>
      <w:bCs/>
    </w:rPr>
  </w:style>
  <w:style w:type="character" w:customStyle="1" w:styleId="AsuntodelcomentarioCar">
    <w:name w:val="Asunto del comentario Car"/>
    <w:basedOn w:val="TextocomentarioCar"/>
    <w:link w:val="Asuntodelcomentario"/>
    <w:uiPriority w:val="99"/>
    <w:semiHidden/>
    <w:rsid w:val="006D38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epositorio.utmachala.edu.ec/handle/48000/18052"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www.medigraphic.com/cgi-bin/new/resumenI.cgi?IDARTICULO=94455"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7AC3C00A-4B40-4B53-96EC-E95834B1B549}">
  <ds:schemaRefs>
    <ds:schemaRef ds:uri="http://schemas.microsoft.com/sharepoint/v3/contenttype/forms"/>
  </ds:schemaRefs>
</ds:datastoreItem>
</file>

<file path=customXml/itemProps2.xml><?xml version="1.0" encoding="utf-8"?>
<ds:datastoreItem xmlns:ds="http://schemas.openxmlformats.org/officeDocument/2006/customXml" ds:itemID="{47CDC089-5C0D-414C-BF5C-73CCA66FC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FB228B-9C25-486C-B0D7-E1E23C0E2175}">
  <ds:schemaRefs>
    <ds:schemaRef ds:uri="http://schemas.microsoft.com/office/2006/metadata/properties"/>
    <ds:schemaRef ds:uri="http://schemas.microsoft.com/office/infopath/2007/PartnerControls"/>
    <ds:schemaRef ds:uri="d2d21b06-c64c-4b8f-8164-9aaf36f1b964"/>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20</Pages>
  <Words>3742</Words>
  <Characters>20587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2</cp:revision>
  <dcterms:created xsi:type="dcterms:W3CDTF">2024-11-10T22:08:00Z</dcterms:created>
  <dcterms:modified xsi:type="dcterms:W3CDTF">2024-11-11T00:12:00Z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